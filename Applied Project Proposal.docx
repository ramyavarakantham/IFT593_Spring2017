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9E3" w:rsidRDefault="000C69E3">
      <w:pPr>
        <w:rPr>
          <w:rFonts w:cstheme="minorHAnsi"/>
          <w:b/>
          <w:sz w:val="52"/>
          <w:szCs w:val="52"/>
        </w:rPr>
      </w:pPr>
      <w:r>
        <w:rPr>
          <w:rFonts w:cstheme="minorHAnsi"/>
          <w:b/>
          <w:sz w:val="52"/>
          <w:szCs w:val="52"/>
        </w:rPr>
        <w:tab/>
      </w:r>
      <w:r>
        <w:rPr>
          <w:rFonts w:cstheme="minorHAnsi"/>
          <w:b/>
          <w:sz w:val="52"/>
          <w:szCs w:val="52"/>
        </w:rPr>
        <w:tab/>
      </w:r>
      <w:r>
        <w:rPr>
          <w:rFonts w:cstheme="minorHAnsi"/>
          <w:b/>
          <w:sz w:val="52"/>
          <w:szCs w:val="52"/>
        </w:rPr>
        <w:tab/>
      </w:r>
    </w:p>
    <w:p w:rsidR="000C69E3" w:rsidRDefault="000C69E3">
      <w:pPr>
        <w:rPr>
          <w:rFonts w:cstheme="minorHAnsi"/>
          <w:b/>
          <w:sz w:val="52"/>
          <w:szCs w:val="52"/>
        </w:rPr>
      </w:pPr>
    </w:p>
    <w:p w:rsidR="000C69E3" w:rsidRDefault="000C69E3">
      <w:pPr>
        <w:rPr>
          <w:rFonts w:cstheme="minorHAnsi"/>
          <w:b/>
          <w:sz w:val="52"/>
          <w:szCs w:val="52"/>
        </w:rPr>
      </w:pPr>
    </w:p>
    <w:p w:rsidR="000C69E3" w:rsidRDefault="00254A08" w:rsidP="00313F63">
      <w:pPr>
        <w:jc w:val="center"/>
        <w:rPr>
          <w:rFonts w:cstheme="minorHAnsi"/>
          <w:b/>
          <w:color w:val="1F4E79" w:themeColor="accent1" w:themeShade="80"/>
          <w:sz w:val="52"/>
          <w:szCs w:val="52"/>
        </w:rPr>
      </w:pPr>
      <w:r>
        <w:rPr>
          <w:rFonts w:cstheme="minorHAnsi"/>
          <w:b/>
          <w:color w:val="1F4E79" w:themeColor="accent1" w:themeShade="80"/>
          <w:sz w:val="52"/>
          <w:szCs w:val="52"/>
        </w:rPr>
        <w:t>Applied Project Proposal</w:t>
      </w:r>
    </w:p>
    <w:p w:rsidR="002046F0" w:rsidRPr="00CE1F3B" w:rsidRDefault="004212EA">
      <w:pPr>
        <w:ind w:left="2160" w:firstLine="720"/>
        <w:rPr>
          <w:rStyle w:val="Hyperlink"/>
          <w:rFonts w:eastAsiaTheme="minorEastAsia"/>
          <w:noProof/>
          <w:color w:val="002060"/>
          <w:sz w:val="28"/>
          <w:szCs w:val="28"/>
          <w:u w:val="none"/>
        </w:rPr>
        <w:pPrChange w:id="0" w:author="ramya varakantham" w:date="2017-01-09T14:01:00Z">
          <w:pPr>
            <w:jc w:val="center"/>
          </w:pPr>
        </w:pPrChange>
      </w:pPr>
      <w:r w:rsidRPr="00CE1F3B">
        <w:rPr>
          <w:rStyle w:val="Hyperlink"/>
          <w:rFonts w:eastAsiaTheme="minorEastAsia"/>
          <w:noProof/>
          <w:color w:val="002060"/>
          <w:sz w:val="28"/>
          <w:szCs w:val="28"/>
          <w:u w:val="none"/>
        </w:rPr>
        <w:t>Pro</w:t>
      </w:r>
      <w:ins w:id="1" w:author="ramya varakantham" w:date="2017-01-09T14:01:00Z">
        <w:r w:rsidR="00635E18">
          <w:rPr>
            <w:rStyle w:val="Hyperlink"/>
            <w:rFonts w:eastAsiaTheme="minorEastAsia"/>
            <w:noProof/>
            <w:color w:val="002060"/>
            <w:sz w:val="28"/>
            <w:szCs w:val="28"/>
            <w:u w:val="none"/>
          </w:rPr>
          <w:t>je</w:t>
        </w:r>
      </w:ins>
      <w:del w:id="2" w:author="ramya varakantham" w:date="2017-01-09T14:01:00Z">
        <w:r w:rsidRPr="00CE1F3B" w:rsidDel="00635E18">
          <w:rPr>
            <w:rStyle w:val="Hyperlink"/>
            <w:rFonts w:eastAsiaTheme="minorEastAsia"/>
            <w:noProof/>
            <w:color w:val="002060"/>
            <w:sz w:val="28"/>
            <w:szCs w:val="28"/>
            <w:u w:val="none"/>
          </w:rPr>
          <w:delText>je</w:delText>
        </w:r>
      </w:del>
      <w:r w:rsidRPr="00CE1F3B">
        <w:rPr>
          <w:rStyle w:val="Hyperlink"/>
          <w:rFonts w:eastAsiaTheme="minorEastAsia"/>
          <w:noProof/>
          <w:color w:val="002060"/>
          <w:sz w:val="28"/>
          <w:szCs w:val="28"/>
          <w:u w:val="none"/>
        </w:rPr>
        <w:t>ct Name</w:t>
      </w:r>
      <w:r w:rsidR="002046F0" w:rsidRPr="00CE1F3B">
        <w:rPr>
          <w:rStyle w:val="Hyperlink"/>
          <w:rFonts w:eastAsiaTheme="minorEastAsia"/>
          <w:noProof/>
          <w:color w:val="002060"/>
          <w:sz w:val="28"/>
          <w:szCs w:val="28"/>
          <w:u w:val="none"/>
        </w:rPr>
        <w:t xml:space="preserve">: </w:t>
      </w:r>
      <w:ins w:id="3" w:author="ramya varakantham" w:date="2017-01-09T14:01:00Z">
        <w:r w:rsidR="00635E18">
          <w:rPr>
            <w:rStyle w:val="Hyperlink"/>
            <w:rFonts w:eastAsiaTheme="minorEastAsia"/>
            <w:noProof/>
            <w:color w:val="002060"/>
            <w:sz w:val="28"/>
            <w:szCs w:val="28"/>
            <w:u w:val="none"/>
          </w:rPr>
          <w:t>SunDevil Connect</w:t>
        </w:r>
      </w:ins>
      <w:del w:id="4" w:author="ramya varakantham" w:date="2017-01-09T14:01:00Z">
        <w:r w:rsidR="002046F0" w:rsidRPr="00CE1F3B" w:rsidDel="00635E18">
          <w:rPr>
            <w:rStyle w:val="Hyperlink"/>
            <w:rFonts w:eastAsiaTheme="minorEastAsia"/>
            <w:noProof/>
            <w:color w:val="002060"/>
            <w:sz w:val="28"/>
            <w:szCs w:val="28"/>
            <w:u w:val="none"/>
          </w:rPr>
          <w:delText>ASU Student Connect</w:delText>
        </w:r>
      </w:del>
    </w:p>
    <w:p w:rsidR="00254A08" w:rsidRPr="00CE1F3B" w:rsidRDefault="00254A08" w:rsidP="0013584F">
      <w:pPr>
        <w:jc w:val="center"/>
        <w:rPr>
          <w:rStyle w:val="Hyperlink"/>
          <w:rFonts w:eastAsiaTheme="minorEastAsia"/>
          <w:noProof/>
          <w:color w:val="002060"/>
          <w:sz w:val="28"/>
          <w:szCs w:val="28"/>
          <w:u w:val="none"/>
        </w:rPr>
      </w:pPr>
      <w:r w:rsidRPr="00CE1F3B">
        <w:rPr>
          <w:rStyle w:val="Hyperlink"/>
          <w:rFonts w:eastAsiaTheme="minorEastAsia"/>
          <w:noProof/>
          <w:color w:val="002060"/>
          <w:sz w:val="28"/>
          <w:szCs w:val="28"/>
          <w:u w:val="none"/>
        </w:rPr>
        <w:t>Department: Information Technology</w:t>
      </w:r>
    </w:p>
    <w:p w:rsidR="000C69E3" w:rsidRPr="003F036C" w:rsidRDefault="000C69E3" w:rsidP="0013584F">
      <w:pPr>
        <w:jc w:val="center"/>
        <w:rPr>
          <w:rStyle w:val="Hyperlink"/>
          <w:rFonts w:eastAsiaTheme="minorEastAsia" w:cstheme="minorHAnsi"/>
          <w:noProof/>
          <w:color w:val="002060"/>
          <w:sz w:val="28"/>
          <w:szCs w:val="28"/>
          <w:u w:val="none"/>
        </w:rPr>
      </w:pPr>
      <w:r w:rsidRPr="003F036C">
        <w:rPr>
          <w:rStyle w:val="Hyperlink"/>
          <w:rFonts w:eastAsiaTheme="minorEastAsia"/>
          <w:noProof/>
          <w:color w:val="002060"/>
          <w:sz w:val="28"/>
          <w:szCs w:val="28"/>
          <w:u w:val="none"/>
        </w:rPr>
        <w:t xml:space="preserve">Mentor: </w:t>
      </w:r>
      <w:r w:rsidRPr="003F036C">
        <w:rPr>
          <w:rStyle w:val="Hyperlink"/>
          <w:rFonts w:eastAsiaTheme="minorEastAsia" w:cstheme="minorHAnsi"/>
          <w:noProof/>
          <w:color w:val="002060"/>
          <w:sz w:val="28"/>
          <w:szCs w:val="28"/>
          <w:u w:val="none"/>
        </w:rPr>
        <w:t>Usha Jagannathan</w:t>
      </w:r>
    </w:p>
    <w:p w:rsidR="004D333E" w:rsidRDefault="000C69E3" w:rsidP="004D333E">
      <w:pPr>
        <w:jc w:val="center"/>
        <w:rPr>
          <w:rStyle w:val="Hyperlink"/>
          <w:rFonts w:eastAsiaTheme="minorEastAsia" w:cstheme="minorHAnsi"/>
          <w:noProof/>
          <w:color w:val="002060"/>
          <w:sz w:val="28"/>
          <w:szCs w:val="28"/>
          <w:u w:val="none"/>
        </w:rPr>
      </w:pPr>
      <w:r w:rsidRPr="003F036C">
        <w:rPr>
          <w:rStyle w:val="Hyperlink"/>
          <w:rFonts w:eastAsiaTheme="minorEastAsia" w:cstheme="minorHAnsi"/>
          <w:noProof/>
          <w:color w:val="002060"/>
          <w:sz w:val="28"/>
          <w:szCs w:val="28"/>
          <w:u w:val="none"/>
        </w:rPr>
        <w:t>Team Members</w:t>
      </w:r>
      <w:r w:rsidR="004D333E">
        <w:rPr>
          <w:rStyle w:val="Hyperlink"/>
          <w:rFonts w:eastAsiaTheme="minorEastAsia" w:cstheme="minorHAnsi"/>
          <w:noProof/>
          <w:color w:val="002060"/>
          <w:sz w:val="28"/>
          <w:szCs w:val="28"/>
          <w:u w:val="none"/>
        </w:rPr>
        <w:t xml:space="preserve">: </w:t>
      </w:r>
      <w:r w:rsidRPr="003F036C">
        <w:rPr>
          <w:rStyle w:val="Hyperlink"/>
          <w:rFonts w:eastAsiaTheme="minorEastAsia" w:cstheme="minorHAnsi"/>
          <w:noProof/>
          <w:color w:val="002060"/>
          <w:sz w:val="28"/>
          <w:szCs w:val="28"/>
          <w:u w:val="none"/>
        </w:rPr>
        <w:t xml:space="preserve"> </w:t>
      </w:r>
      <w:r w:rsidR="007D19E8" w:rsidRPr="003F036C">
        <w:rPr>
          <w:rStyle w:val="Hyperlink"/>
          <w:rFonts w:eastAsiaTheme="minorEastAsia" w:cstheme="minorHAnsi"/>
          <w:noProof/>
          <w:color w:val="002060"/>
          <w:sz w:val="28"/>
          <w:szCs w:val="28"/>
          <w:u w:val="none"/>
        </w:rPr>
        <w:t xml:space="preserve"> </w:t>
      </w:r>
    </w:p>
    <w:p w:rsidR="007D19E8" w:rsidRPr="003F036C" w:rsidDel="00E4397E" w:rsidRDefault="007D19E8" w:rsidP="004D333E">
      <w:pPr>
        <w:jc w:val="center"/>
        <w:rPr>
          <w:del w:id="5" w:author="ramya varakantham" w:date="2017-01-09T14:01:00Z"/>
          <w:rStyle w:val="Hyperlink"/>
          <w:rFonts w:eastAsiaTheme="minorEastAsia" w:cstheme="minorHAnsi"/>
          <w:noProof/>
          <w:color w:val="002060"/>
          <w:sz w:val="28"/>
          <w:szCs w:val="28"/>
          <w:u w:val="none"/>
        </w:rPr>
      </w:pPr>
      <w:del w:id="6" w:author="ramya varakantham" w:date="2017-01-09T14:01:00Z">
        <w:r w:rsidRPr="003F036C" w:rsidDel="00E4397E">
          <w:rPr>
            <w:rStyle w:val="Hyperlink"/>
            <w:rFonts w:eastAsiaTheme="minorEastAsia" w:cstheme="minorHAnsi"/>
            <w:noProof/>
            <w:color w:val="002060"/>
            <w:sz w:val="28"/>
            <w:szCs w:val="28"/>
            <w:u w:val="none"/>
          </w:rPr>
          <w:delText xml:space="preserve">Lakshmi </w:delText>
        </w:r>
      </w:del>
      <w:ins w:id="7" w:author="Lakshmi sneha Guttikonda" w:date="2016-09-02T11:15:00Z">
        <w:del w:id="8" w:author="ramya varakantham" w:date="2017-01-09T14:01:00Z">
          <w:r w:rsidR="00A72DEA" w:rsidDel="00E4397E">
            <w:rPr>
              <w:rStyle w:val="Hyperlink"/>
              <w:rFonts w:eastAsiaTheme="minorEastAsia" w:cstheme="minorHAnsi"/>
              <w:noProof/>
              <w:color w:val="002060"/>
              <w:sz w:val="28"/>
              <w:szCs w:val="28"/>
              <w:u w:val="none"/>
            </w:rPr>
            <w:delText>S</w:delText>
          </w:r>
        </w:del>
      </w:ins>
      <w:del w:id="9" w:author="ramya varakantham" w:date="2017-01-09T14:01:00Z">
        <w:r w:rsidRPr="003F036C" w:rsidDel="00E4397E">
          <w:rPr>
            <w:rStyle w:val="Hyperlink"/>
            <w:rFonts w:eastAsiaTheme="minorEastAsia" w:cstheme="minorHAnsi"/>
            <w:noProof/>
            <w:color w:val="002060"/>
            <w:sz w:val="28"/>
            <w:szCs w:val="28"/>
            <w:u w:val="none"/>
          </w:rPr>
          <w:delText>sneha</w:delText>
        </w:r>
      </w:del>
      <w:ins w:id="10" w:author="Lakshmi sneha Guttikonda" w:date="2016-09-02T11:15:00Z">
        <w:del w:id="11" w:author="ramya varakantham" w:date="2017-01-09T14:01:00Z">
          <w:r w:rsidR="00A72DEA" w:rsidDel="00E4397E">
            <w:rPr>
              <w:rStyle w:val="Hyperlink"/>
              <w:rFonts w:eastAsiaTheme="minorEastAsia" w:cstheme="minorHAnsi"/>
              <w:noProof/>
              <w:color w:val="002060"/>
              <w:sz w:val="28"/>
              <w:szCs w:val="28"/>
              <w:u w:val="none"/>
            </w:rPr>
            <w:delText xml:space="preserve"> Guttikonda</w:delText>
          </w:r>
        </w:del>
      </w:ins>
      <w:del w:id="12" w:author="ramya varakantham" w:date="2017-01-09T14:01:00Z">
        <w:r w:rsidRPr="003F036C" w:rsidDel="00E4397E">
          <w:rPr>
            <w:rStyle w:val="Hyperlink"/>
            <w:rFonts w:eastAsiaTheme="minorEastAsia" w:cstheme="minorHAnsi"/>
            <w:noProof/>
            <w:color w:val="002060"/>
            <w:sz w:val="28"/>
            <w:szCs w:val="28"/>
            <w:u w:val="none"/>
          </w:rPr>
          <w:delText>,</w:delText>
        </w:r>
      </w:del>
    </w:p>
    <w:p w:rsidR="007D19E8" w:rsidRPr="003F036C" w:rsidDel="00E4397E" w:rsidRDefault="007D19E8">
      <w:pPr>
        <w:jc w:val="center"/>
        <w:rPr>
          <w:del w:id="13" w:author="ramya varakantham" w:date="2017-01-09T14:02:00Z"/>
          <w:rFonts w:eastAsiaTheme="minorEastAsia" w:cstheme="minorHAnsi"/>
          <w:noProof/>
          <w:color w:val="002060"/>
          <w:sz w:val="28"/>
          <w:szCs w:val="28"/>
        </w:rPr>
      </w:pPr>
      <w:r w:rsidRPr="003F036C">
        <w:rPr>
          <w:rStyle w:val="Hyperlink"/>
          <w:rFonts w:eastAsiaTheme="minorEastAsia" w:cstheme="minorHAnsi"/>
          <w:noProof/>
          <w:color w:val="002060"/>
          <w:sz w:val="28"/>
          <w:szCs w:val="28"/>
          <w:u w:val="none"/>
        </w:rPr>
        <w:t>R</w:t>
      </w:r>
      <w:r w:rsidRPr="003F036C">
        <w:rPr>
          <w:rFonts w:eastAsiaTheme="minorEastAsia" w:cstheme="minorHAnsi"/>
          <w:noProof/>
          <w:color w:val="002060"/>
          <w:sz w:val="28"/>
          <w:szCs w:val="28"/>
        </w:rPr>
        <w:t>amya</w:t>
      </w:r>
      <w:ins w:id="14" w:author="Lakshmi sneha Guttikonda" w:date="2016-09-02T11:27:00Z">
        <w:r w:rsidR="00A70D7E">
          <w:rPr>
            <w:rFonts w:eastAsiaTheme="minorEastAsia" w:cstheme="minorHAnsi"/>
            <w:noProof/>
            <w:color w:val="002060"/>
            <w:sz w:val="28"/>
            <w:szCs w:val="28"/>
          </w:rPr>
          <w:t xml:space="preserve"> Varakantham</w:t>
        </w:r>
      </w:ins>
      <w:del w:id="15" w:author="ramya varakantham" w:date="2017-01-09T14:02:00Z">
        <w:r w:rsidRPr="003F036C" w:rsidDel="00E4397E">
          <w:rPr>
            <w:rFonts w:eastAsiaTheme="minorEastAsia" w:cstheme="minorHAnsi"/>
            <w:noProof/>
            <w:color w:val="002060"/>
            <w:sz w:val="28"/>
            <w:szCs w:val="28"/>
          </w:rPr>
          <w:delText xml:space="preserve"> and</w:delText>
        </w:r>
      </w:del>
    </w:p>
    <w:p w:rsidR="000C69E3" w:rsidRPr="003F036C" w:rsidRDefault="007D19E8">
      <w:pPr>
        <w:jc w:val="center"/>
        <w:rPr>
          <w:rFonts w:eastAsiaTheme="minorEastAsia" w:cstheme="minorHAnsi"/>
          <w:noProof/>
          <w:color w:val="002060"/>
          <w:sz w:val="28"/>
          <w:szCs w:val="28"/>
        </w:rPr>
      </w:pPr>
      <w:del w:id="16" w:author="ramya varakantham" w:date="2017-01-09T14:02:00Z">
        <w:r w:rsidRPr="003F036C" w:rsidDel="00E4397E">
          <w:rPr>
            <w:rFonts w:eastAsiaTheme="minorEastAsia" w:cstheme="minorHAnsi"/>
            <w:noProof/>
            <w:color w:val="002060"/>
            <w:sz w:val="28"/>
            <w:szCs w:val="28"/>
          </w:rPr>
          <w:delText>Tharani Venkata Narayanan</w:delText>
        </w:r>
      </w:del>
    </w:p>
    <w:p w:rsidR="003F036C" w:rsidRDefault="003F036C" w:rsidP="000C69E3">
      <w:pPr>
        <w:rPr>
          <w:rFonts w:ascii="Times New Roman" w:eastAsiaTheme="minorEastAsia" w:hAnsi="Times New Roman" w:cs="Times New Roman"/>
          <w:noProof/>
          <w:color w:val="002060"/>
          <w:sz w:val="28"/>
          <w:szCs w:val="28"/>
        </w:rPr>
      </w:pPr>
    </w:p>
    <w:p w:rsidR="003F036C" w:rsidRDefault="003F036C" w:rsidP="000C69E3">
      <w:pPr>
        <w:rPr>
          <w:rFonts w:ascii="Times New Roman" w:eastAsiaTheme="minorEastAsia" w:hAnsi="Times New Roman" w:cs="Times New Roman"/>
          <w:noProof/>
          <w:color w:val="002060"/>
          <w:sz w:val="28"/>
          <w:szCs w:val="28"/>
        </w:rPr>
      </w:pPr>
    </w:p>
    <w:p w:rsidR="003F036C" w:rsidRDefault="003F036C" w:rsidP="000C69E3">
      <w:pPr>
        <w:rPr>
          <w:rFonts w:ascii="Times New Roman" w:eastAsiaTheme="minorEastAsia" w:hAnsi="Times New Roman" w:cs="Times New Roman"/>
          <w:noProof/>
          <w:color w:val="002060"/>
          <w:sz w:val="28"/>
          <w:szCs w:val="28"/>
        </w:rPr>
      </w:pPr>
    </w:p>
    <w:p w:rsidR="003F036C" w:rsidRDefault="003F036C" w:rsidP="000C69E3">
      <w:pPr>
        <w:rPr>
          <w:rFonts w:ascii="Times New Roman" w:eastAsiaTheme="minorEastAsia" w:hAnsi="Times New Roman" w:cs="Times New Roman"/>
          <w:noProof/>
          <w:color w:val="002060"/>
          <w:sz w:val="28"/>
          <w:szCs w:val="28"/>
        </w:rPr>
      </w:pPr>
    </w:p>
    <w:p w:rsidR="003F036C" w:rsidRDefault="003F036C" w:rsidP="000C69E3">
      <w:pPr>
        <w:rPr>
          <w:rFonts w:ascii="Times New Roman" w:eastAsiaTheme="minorEastAsia" w:hAnsi="Times New Roman" w:cs="Times New Roman"/>
          <w:noProof/>
          <w:color w:val="002060"/>
          <w:sz w:val="28"/>
          <w:szCs w:val="28"/>
        </w:rPr>
      </w:pPr>
    </w:p>
    <w:p w:rsidR="003F036C" w:rsidRDefault="003F036C" w:rsidP="000C69E3">
      <w:pPr>
        <w:rPr>
          <w:rFonts w:ascii="Times New Roman" w:eastAsiaTheme="minorEastAsia" w:hAnsi="Times New Roman" w:cs="Times New Roman"/>
          <w:noProof/>
          <w:color w:val="002060"/>
          <w:sz w:val="28"/>
          <w:szCs w:val="28"/>
        </w:rPr>
      </w:pPr>
    </w:p>
    <w:p w:rsidR="003F036C" w:rsidRDefault="003F036C" w:rsidP="000C69E3">
      <w:pPr>
        <w:rPr>
          <w:rFonts w:ascii="Times New Roman" w:eastAsiaTheme="minorEastAsia" w:hAnsi="Times New Roman" w:cs="Times New Roman"/>
          <w:noProof/>
          <w:color w:val="002060"/>
          <w:sz w:val="28"/>
          <w:szCs w:val="28"/>
        </w:rPr>
      </w:pPr>
    </w:p>
    <w:p w:rsidR="003F036C" w:rsidRDefault="003F036C" w:rsidP="000C69E3">
      <w:pPr>
        <w:rPr>
          <w:rFonts w:ascii="Times New Roman" w:eastAsiaTheme="minorEastAsia" w:hAnsi="Times New Roman" w:cs="Times New Roman"/>
          <w:noProof/>
          <w:color w:val="002060"/>
          <w:sz w:val="28"/>
          <w:szCs w:val="28"/>
        </w:rPr>
      </w:pPr>
    </w:p>
    <w:p w:rsidR="003F036C" w:rsidRDefault="003F036C" w:rsidP="000C69E3">
      <w:pPr>
        <w:rPr>
          <w:ins w:id="17" w:author="ramya varakantham" w:date="2017-01-09T14:12:00Z"/>
          <w:rFonts w:ascii="Times New Roman" w:eastAsiaTheme="minorEastAsia" w:hAnsi="Times New Roman" w:cs="Times New Roman"/>
          <w:noProof/>
          <w:color w:val="002060"/>
          <w:sz w:val="28"/>
          <w:szCs w:val="28"/>
        </w:rPr>
      </w:pPr>
    </w:p>
    <w:p w:rsidR="00B716E6" w:rsidRDefault="00B716E6" w:rsidP="000C69E3">
      <w:pPr>
        <w:rPr>
          <w:ins w:id="18" w:author="ramya varakantham" w:date="2017-01-09T14:12:00Z"/>
          <w:rFonts w:ascii="Times New Roman" w:eastAsiaTheme="minorEastAsia" w:hAnsi="Times New Roman" w:cs="Times New Roman"/>
          <w:noProof/>
          <w:color w:val="002060"/>
          <w:sz w:val="28"/>
          <w:szCs w:val="28"/>
        </w:rPr>
      </w:pPr>
    </w:p>
    <w:p w:rsidR="00B716E6" w:rsidRDefault="00B716E6" w:rsidP="000C69E3">
      <w:pPr>
        <w:rPr>
          <w:rFonts w:ascii="Times New Roman" w:eastAsiaTheme="minorEastAsia" w:hAnsi="Times New Roman" w:cs="Times New Roman"/>
          <w:noProof/>
          <w:color w:val="002060"/>
          <w:sz w:val="28"/>
          <w:szCs w:val="28"/>
        </w:rPr>
      </w:pPr>
    </w:p>
    <w:p w:rsidR="003F036C" w:rsidRDefault="003F036C" w:rsidP="000C69E3">
      <w:pPr>
        <w:rPr>
          <w:rFonts w:ascii="Times New Roman" w:eastAsiaTheme="minorEastAsia" w:hAnsi="Times New Roman" w:cs="Times New Roman"/>
          <w:noProof/>
          <w:color w:val="002060"/>
          <w:sz w:val="28"/>
          <w:szCs w:val="28"/>
        </w:rPr>
      </w:pPr>
    </w:p>
    <w:p w:rsidR="003F036C" w:rsidRDefault="003F036C" w:rsidP="000C69E3">
      <w:pPr>
        <w:rPr>
          <w:rFonts w:ascii="Times New Roman" w:eastAsiaTheme="minorEastAsia" w:hAnsi="Times New Roman" w:cs="Times New Roman"/>
          <w:noProof/>
          <w:color w:val="002060"/>
          <w:sz w:val="28"/>
          <w:szCs w:val="28"/>
        </w:rPr>
      </w:pPr>
    </w:p>
    <w:p w:rsidR="003F036C" w:rsidRPr="007F0546" w:rsidRDefault="00F1467F" w:rsidP="000C69E3">
      <w:pPr>
        <w:rPr>
          <w:rFonts w:ascii="Times New Roman" w:eastAsiaTheme="minorEastAsia" w:hAnsi="Times New Roman" w:cs="Times New Roman"/>
          <w:b/>
          <w:noProof/>
          <w:color w:val="002060"/>
          <w:sz w:val="32"/>
          <w:szCs w:val="32"/>
        </w:rPr>
      </w:pPr>
      <w:r w:rsidRPr="007F0546">
        <w:rPr>
          <w:rFonts w:ascii="Times New Roman" w:eastAsiaTheme="minorEastAsia" w:hAnsi="Times New Roman" w:cs="Times New Roman"/>
          <w:b/>
          <w:noProof/>
          <w:color w:val="002060"/>
          <w:sz w:val="32"/>
          <w:szCs w:val="32"/>
        </w:rPr>
        <w:lastRenderedPageBreak/>
        <w:t>Problem Statement</w:t>
      </w:r>
      <w:r w:rsidR="00EA4BAA" w:rsidRPr="007F0546">
        <w:rPr>
          <w:rFonts w:ascii="Times New Roman" w:eastAsiaTheme="minorEastAsia" w:hAnsi="Times New Roman" w:cs="Times New Roman"/>
          <w:b/>
          <w:noProof/>
          <w:color w:val="002060"/>
          <w:sz w:val="32"/>
          <w:szCs w:val="32"/>
        </w:rPr>
        <w:t xml:space="preserve">: </w:t>
      </w:r>
    </w:p>
    <w:p w:rsidR="006B7AEB" w:rsidRDefault="000E5377" w:rsidP="007411BC">
      <w:pPr>
        <w:rPr>
          <w:rFonts w:ascii="Times New Roman" w:eastAsiaTheme="minorEastAsia" w:hAnsi="Times New Roman" w:cs="Times New Roman"/>
          <w:noProof/>
          <w:sz w:val="28"/>
          <w:szCs w:val="28"/>
        </w:rPr>
      </w:pPr>
      <w:r>
        <w:rPr>
          <w:rFonts w:ascii="Times New Roman" w:eastAsiaTheme="minorEastAsia" w:hAnsi="Times New Roman" w:cs="Times New Roman"/>
          <w:noProof/>
          <w:color w:val="002060"/>
          <w:sz w:val="28"/>
          <w:szCs w:val="28"/>
        </w:rPr>
        <w:tab/>
      </w:r>
      <w:ins w:id="19" w:author="Lakshmi sneha Guttikonda" w:date="2016-09-02T11:34:00Z">
        <w:r w:rsidR="0069275C">
          <w:rPr>
            <w:rFonts w:ascii="Times New Roman" w:eastAsiaTheme="minorEastAsia" w:hAnsi="Times New Roman" w:cs="Times New Roman"/>
            <w:noProof/>
            <w:sz w:val="28"/>
            <w:szCs w:val="28"/>
          </w:rPr>
          <w:t>The enrollment of international students</w:t>
        </w:r>
      </w:ins>
      <w:del w:id="20" w:author="Lakshmi sneha Guttikonda" w:date="2016-09-02T11:34:00Z">
        <w:r w:rsidR="008B09B7" w:rsidDel="0069275C">
          <w:rPr>
            <w:rFonts w:ascii="Times New Roman" w:eastAsiaTheme="minorEastAsia" w:hAnsi="Times New Roman" w:cs="Times New Roman"/>
            <w:noProof/>
            <w:sz w:val="28"/>
            <w:szCs w:val="28"/>
          </w:rPr>
          <w:delText>Students’, especially international students’,</w:delText>
        </w:r>
      </w:del>
      <w:r w:rsidR="008B09B7">
        <w:rPr>
          <w:rFonts w:ascii="Times New Roman" w:eastAsiaTheme="minorEastAsia" w:hAnsi="Times New Roman" w:cs="Times New Roman"/>
          <w:noProof/>
          <w:sz w:val="28"/>
          <w:szCs w:val="28"/>
        </w:rPr>
        <w:t xml:space="preserve"> </w:t>
      </w:r>
      <w:del w:id="21" w:author="Lakshmi sneha Guttikonda" w:date="2016-09-02T11:34:00Z">
        <w:r w:rsidR="008B09B7" w:rsidDel="0069275C">
          <w:rPr>
            <w:rFonts w:ascii="Times New Roman" w:eastAsiaTheme="minorEastAsia" w:hAnsi="Times New Roman" w:cs="Times New Roman"/>
            <w:noProof/>
            <w:sz w:val="28"/>
            <w:szCs w:val="28"/>
          </w:rPr>
          <w:delText xml:space="preserve">course enrollment </w:delText>
        </w:r>
      </w:del>
      <w:r w:rsidR="008B09B7">
        <w:rPr>
          <w:rFonts w:ascii="Times New Roman" w:eastAsiaTheme="minorEastAsia" w:hAnsi="Times New Roman" w:cs="Times New Roman"/>
          <w:noProof/>
          <w:sz w:val="28"/>
          <w:szCs w:val="28"/>
        </w:rPr>
        <w:t>at A</w:t>
      </w:r>
      <w:r w:rsidR="00696033">
        <w:rPr>
          <w:rFonts w:ascii="Times New Roman" w:eastAsiaTheme="minorEastAsia" w:hAnsi="Times New Roman" w:cs="Times New Roman"/>
          <w:noProof/>
          <w:sz w:val="28"/>
          <w:szCs w:val="28"/>
        </w:rPr>
        <w:t xml:space="preserve">rizona </w:t>
      </w:r>
      <w:r w:rsidR="008B09B7">
        <w:rPr>
          <w:rFonts w:ascii="Times New Roman" w:eastAsiaTheme="minorEastAsia" w:hAnsi="Times New Roman" w:cs="Times New Roman"/>
          <w:noProof/>
          <w:sz w:val="28"/>
          <w:szCs w:val="28"/>
        </w:rPr>
        <w:t>S</w:t>
      </w:r>
      <w:r w:rsidR="00696033">
        <w:rPr>
          <w:rFonts w:ascii="Times New Roman" w:eastAsiaTheme="minorEastAsia" w:hAnsi="Times New Roman" w:cs="Times New Roman"/>
          <w:noProof/>
          <w:sz w:val="28"/>
          <w:szCs w:val="28"/>
        </w:rPr>
        <w:t xml:space="preserve">tate </w:t>
      </w:r>
      <w:r w:rsidR="008B09B7">
        <w:rPr>
          <w:rFonts w:ascii="Times New Roman" w:eastAsiaTheme="minorEastAsia" w:hAnsi="Times New Roman" w:cs="Times New Roman"/>
          <w:noProof/>
          <w:sz w:val="28"/>
          <w:szCs w:val="28"/>
        </w:rPr>
        <w:t>U</w:t>
      </w:r>
      <w:r w:rsidR="00696033">
        <w:rPr>
          <w:rFonts w:ascii="Times New Roman" w:eastAsiaTheme="minorEastAsia" w:hAnsi="Times New Roman" w:cs="Times New Roman"/>
          <w:noProof/>
          <w:sz w:val="28"/>
          <w:szCs w:val="28"/>
        </w:rPr>
        <w:t>niversity(ASU)</w:t>
      </w:r>
      <w:r w:rsidR="00E9544A">
        <w:rPr>
          <w:rFonts w:ascii="Times New Roman" w:eastAsiaTheme="minorEastAsia" w:hAnsi="Times New Roman" w:cs="Times New Roman"/>
          <w:noProof/>
          <w:sz w:val="28"/>
          <w:szCs w:val="28"/>
        </w:rPr>
        <w:t xml:space="preserve"> is growing every</w:t>
      </w:r>
      <w:r w:rsidR="008B09B7">
        <w:rPr>
          <w:rFonts w:ascii="Times New Roman" w:eastAsiaTheme="minorEastAsia" w:hAnsi="Times New Roman" w:cs="Times New Roman"/>
          <w:noProof/>
          <w:sz w:val="28"/>
          <w:szCs w:val="28"/>
        </w:rPr>
        <w:t xml:space="preserve"> year. </w:t>
      </w:r>
      <w:r w:rsidR="0014404A">
        <w:rPr>
          <w:rFonts w:ascii="Times New Roman" w:eastAsiaTheme="minorEastAsia" w:hAnsi="Times New Roman" w:cs="Times New Roman"/>
          <w:noProof/>
          <w:sz w:val="28"/>
          <w:szCs w:val="28"/>
        </w:rPr>
        <w:t>Majority of the students are opting for off-campus housing</w:t>
      </w:r>
      <w:r w:rsidR="001367C7">
        <w:rPr>
          <w:rFonts w:ascii="Times New Roman" w:eastAsiaTheme="minorEastAsia" w:hAnsi="Times New Roman" w:cs="Times New Roman"/>
          <w:noProof/>
          <w:sz w:val="28"/>
          <w:szCs w:val="28"/>
        </w:rPr>
        <w:t xml:space="preserve"> which requires them to stay in a temporary location before they can move to a perm</w:t>
      </w:r>
      <w:ins w:id="22" w:author="ramya varakantham" w:date="2017-01-09T12:05:00Z">
        <w:r w:rsidR="00B05AFD">
          <w:rPr>
            <w:rFonts w:ascii="Times New Roman" w:eastAsiaTheme="minorEastAsia" w:hAnsi="Times New Roman" w:cs="Times New Roman"/>
            <w:noProof/>
            <w:sz w:val="28"/>
            <w:szCs w:val="28"/>
          </w:rPr>
          <w:t>a</w:t>
        </w:r>
      </w:ins>
      <w:del w:id="23" w:author="ramya varakantham" w:date="2017-01-09T12:05:00Z">
        <w:r w:rsidR="001367C7" w:rsidDel="00B05AFD">
          <w:rPr>
            <w:rFonts w:ascii="Times New Roman" w:eastAsiaTheme="minorEastAsia" w:hAnsi="Times New Roman" w:cs="Times New Roman"/>
            <w:noProof/>
            <w:sz w:val="28"/>
            <w:szCs w:val="28"/>
          </w:rPr>
          <w:delText>e</w:delText>
        </w:r>
      </w:del>
      <w:r w:rsidR="001367C7">
        <w:rPr>
          <w:rFonts w:ascii="Times New Roman" w:eastAsiaTheme="minorEastAsia" w:hAnsi="Times New Roman" w:cs="Times New Roman"/>
          <w:noProof/>
          <w:sz w:val="28"/>
          <w:szCs w:val="28"/>
        </w:rPr>
        <w:t>n</w:t>
      </w:r>
      <w:del w:id="24" w:author="ramya varakantham" w:date="2017-01-09T12:05:00Z">
        <w:r w:rsidR="001367C7" w:rsidDel="00B05AFD">
          <w:rPr>
            <w:rFonts w:ascii="Times New Roman" w:eastAsiaTheme="minorEastAsia" w:hAnsi="Times New Roman" w:cs="Times New Roman"/>
            <w:noProof/>
            <w:sz w:val="28"/>
            <w:szCs w:val="28"/>
          </w:rPr>
          <w:delText>a</w:delText>
        </w:r>
      </w:del>
      <w:ins w:id="25" w:author="ramya varakantham" w:date="2017-01-09T12:05:00Z">
        <w:r w:rsidR="00B05AFD">
          <w:rPr>
            <w:rFonts w:ascii="Times New Roman" w:eastAsiaTheme="minorEastAsia" w:hAnsi="Times New Roman" w:cs="Times New Roman"/>
            <w:noProof/>
            <w:sz w:val="28"/>
            <w:szCs w:val="28"/>
          </w:rPr>
          <w:t>e</w:t>
        </w:r>
      </w:ins>
      <w:r w:rsidR="001367C7">
        <w:rPr>
          <w:rFonts w:ascii="Times New Roman" w:eastAsiaTheme="minorEastAsia" w:hAnsi="Times New Roman" w:cs="Times New Roman"/>
          <w:noProof/>
          <w:sz w:val="28"/>
          <w:szCs w:val="28"/>
        </w:rPr>
        <w:t xml:space="preserve">nt one. </w:t>
      </w:r>
      <w:ins w:id="26" w:author="Lakshmi sneha Guttikonda" w:date="2016-09-02T11:35:00Z">
        <w:r w:rsidR="00ED563D">
          <w:rPr>
            <w:rFonts w:ascii="Times New Roman" w:eastAsiaTheme="minorEastAsia" w:hAnsi="Times New Roman" w:cs="Times New Roman"/>
            <w:noProof/>
            <w:sz w:val="28"/>
            <w:szCs w:val="28"/>
          </w:rPr>
          <w:t xml:space="preserve">So, there is </w:t>
        </w:r>
      </w:ins>
      <w:ins w:id="27" w:author="Lakshmi sneha Guttikonda" w:date="2016-09-02T11:36:00Z">
        <w:r w:rsidR="00ED563D">
          <w:rPr>
            <w:rFonts w:ascii="Times New Roman" w:eastAsiaTheme="minorEastAsia" w:hAnsi="Times New Roman" w:cs="Times New Roman"/>
            <w:noProof/>
            <w:sz w:val="28"/>
            <w:szCs w:val="28"/>
          </w:rPr>
          <w:t xml:space="preserve">a need </w:t>
        </w:r>
      </w:ins>
      <w:del w:id="28" w:author="Lakshmi sneha Guttikonda" w:date="2016-09-02T11:35:00Z">
        <w:r w:rsidR="001367C7" w:rsidDel="00ED563D">
          <w:rPr>
            <w:rFonts w:ascii="Times New Roman" w:eastAsiaTheme="minorEastAsia" w:hAnsi="Times New Roman" w:cs="Times New Roman"/>
            <w:noProof/>
            <w:sz w:val="28"/>
            <w:szCs w:val="28"/>
          </w:rPr>
          <w:delText>T</w:delText>
        </w:r>
        <w:r w:rsidR="00F97748" w:rsidRPr="00F97748" w:rsidDel="00ED563D">
          <w:rPr>
            <w:rFonts w:ascii="Times New Roman" w:eastAsiaTheme="minorEastAsia" w:hAnsi="Times New Roman" w:cs="Times New Roman"/>
            <w:noProof/>
            <w:sz w:val="28"/>
            <w:szCs w:val="28"/>
          </w:rPr>
          <w:delText>here is almost always a problem o</w:delText>
        </w:r>
      </w:del>
      <w:r w:rsidR="00F97748" w:rsidRPr="00F97748">
        <w:rPr>
          <w:rFonts w:ascii="Times New Roman" w:eastAsiaTheme="minorEastAsia" w:hAnsi="Times New Roman" w:cs="Times New Roman"/>
          <w:noProof/>
          <w:sz w:val="28"/>
          <w:szCs w:val="28"/>
        </w:rPr>
        <w:t>f</w:t>
      </w:r>
      <w:ins w:id="29" w:author="Lakshmi sneha Guttikonda" w:date="2016-09-02T11:36:00Z">
        <w:r w:rsidR="00ED563D">
          <w:rPr>
            <w:rFonts w:ascii="Times New Roman" w:eastAsiaTheme="minorEastAsia" w:hAnsi="Times New Roman" w:cs="Times New Roman"/>
            <w:noProof/>
            <w:sz w:val="28"/>
            <w:szCs w:val="28"/>
          </w:rPr>
          <w:t>or</w:t>
        </w:r>
      </w:ins>
      <w:r w:rsidR="00F97748" w:rsidRPr="00F97748">
        <w:rPr>
          <w:rFonts w:ascii="Times New Roman" w:eastAsiaTheme="minorEastAsia" w:hAnsi="Times New Roman" w:cs="Times New Roman"/>
          <w:noProof/>
          <w:sz w:val="28"/>
          <w:szCs w:val="28"/>
        </w:rPr>
        <w:t xml:space="preserve"> finding</w:t>
      </w:r>
      <w:r w:rsidR="00000CFB">
        <w:rPr>
          <w:rFonts w:ascii="Times New Roman" w:eastAsiaTheme="minorEastAsia" w:hAnsi="Times New Roman" w:cs="Times New Roman"/>
          <w:noProof/>
          <w:sz w:val="28"/>
          <w:szCs w:val="28"/>
        </w:rPr>
        <w:t xml:space="preserve"> a temporary</w:t>
      </w:r>
      <w:r w:rsidR="00F97748" w:rsidRPr="00F97748">
        <w:rPr>
          <w:rFonts w:ascii="Times New Roman" w:eastAsiaTheme="minorEastAsia" w:hAnsi="Times New Roman" w:cs="Times New Roman"/>
          <w:noProof/>
          <w:sz w:val="28"/>
          <w:szCs w:val="28"/>
        </w:rPr>
        <w:t xml:space="preserve"> accommodation for </w:t>
      </w:r>
      <w:ins w:id="30" w:author="Lakshmi sneha Guttikonda" w:date="2016-09-02T11:36:00Z">
        <w:r w:rsidR="00ED563D">
          <w:rPr>
            <w:rFonts w:ascii="Times New Roman" w:eastAsiaTheme="minorEastAsia" w:hAnsi="Times New Roman" w:cs="Times New Roman"/>
            <w:noProof/>
            <w:sz w:val="28"/>
            <w:szCs w:val="28"/>
          </w:rPr>
          <w:t>atleast a week.</w:t>
        </w:r>
      </w:ins>
      <w:del w:id="31" w:author="Lakshmi sneha Guttikonda" w:date="2016-09-02T11:36:00Z">
        <w:r w:rsidR="00F97748" w:rsidRPr="00F97748" w:rsidDel="00ED563D">
          <w:rPr>
            <w:rFonts w:ascii="Times New Roman" w:eastAsiaTheme="minorEastAsia" w:hAnsi="Times New Roman" w:cs="Times New Roman"/>
            <w:noProof/>
            <w:sz w:val="28"/>
            <w:szCs w:val="28"/>
          </w:rPr>
          <w:delText>them</w:delText>
        </w:r>
        <w:r w:rsidR="00000CFB" w:rsidDel="00ED563D">
          <w:rPr>
            <w:rFonts w:ascii="Times New Roman" w:eastAsiaTheme="minorEastAsia" w:hAnsi="Times New Roman" w:cs="Times New Roman"/>
            <w:noProof/>
            <w:sz w:val="28"/>
            <w:szCs w:val="28"/>
          </w:rPr>
          <w:delText>, which is typically upto a week</w:delText>
        </w:r>
        <w:r w:rsidR="00F97748" w:rsidDel="00ED563D">
          <w:rPr>
            <w:rFonts w:ascii="Times New Roman" w:eastAsiaTheme="minorEastAsia" w:hAnsi="Times New Roman" w:cs="Times New Roman"/>
            <w:noProof/>
            <w:sz w:val="28"/>
            <w:szCs w:val="28"/>
          </w:rPr>
          <w:delText>.</w:delText>
        </w:r>
        <w:r w:rsidR="0014404A" w:rsidDel="00ED563D">
          <w:rPr>
            <w:rFonts w:ascii="Times New Roman" w:eastAsiaTheme="minorEastAsia" w:hAnsi="Times New Roman" w:cs="Times New Roman"/>
            <w:noProof/>
            <w:sz w:val="28"/>
            <w:szCs w:val="28"/>
          </w:rPr>
          <w:delText xml:space="preserve"> </w:delText>
        </w:r>
      </w:del>
    </w:p>
    <w:p w:rsidR="00961940" w:rsidRDefault="006B7AEB" w:rsidP="007411BC">
      <w:pPr>
        <w:rPr>
          <w:rFonts w:ascii="Times New Roman" w:eastAsiaTheme="minorEastAsia" w:hAnsi="Times New Roman" w:cs="Times New Roman"/>
          <w:noProof/>
          <w:sz w:val="28"/>
          <w:szCs w:val="28"/>
        </w:rPr>
      </w:pPr>
      <w:r>
        <w:rPr>
          <w:rFonts w:ascii="Times New Roman" w:eastAsiaTheme="minorEastAsia" w:hAnsi="Times New Roman" w:cs="Times New Roman"/>
          <w:noProof/>
          <w:sz w:val="28"/>
          <w:szCs w:val="28"/>
        </w:rPr>
        <w:tab/>
      </w:r>
      <w:r w:rsidR="00F97748">
        <w:rPr>
          <w:rFonts w:ascii="Times New Roman" w:eastAsiaTheme="minorEastAsia" w:hAnsi="Times New Roman" w:cs="Times New Roman"/>
          <w:noProof/>
          <w:sz w:val="28"/>
          <w:szCs w:val="28"/>
        </w:rPr>
        <w:t xml:space="preserve">Many ASU organizations, such as </w:t>
      </w:r>
      <w:r w:rsidR="00E976A8">
        <w:rPr>
          <w:rFonts w:ascii="Times New Roman" w:eastAsiaTheme="minorEastAsia" w:hAnsi="Times New Roman" w:cs="Times New Roman"/>
          <w:noProof/>
          <w:sz w:val="28"/>
          <w:szCs w:val="28"/>
        </w:rPr>
        <w:t>International Student Advising and Appoi</w:t>
      </w:r>
      <w:ins w:id="32" w:author="ramya varakantham" w:date="2017-01-10T11:18:00Z">
        <w:r w:rsidR="00CD4375">
          <w:rPr>
            <w:rFonts w:ascii="Times New Roman" w:eastAsiaTheme="minorEastAsia" w:hAnsi="Times New Roman" w:cs="Times New Roman"/>
            <w:noProof/>
            <w:sz w:val="28"/>
            <w:szCs w:val="28"/>
          </w:rPr>
          <w:t>nt</w:t>
        </w:r>
      </w:ins>
      <w:del w:id="33" w:author="ramya varakantham" w:date="2017-01-10T11:18:00Z">
        <w:r w:rsidR="00E976A8" w:rsidDel="00CD4375">
          <w:rPr>
            <w:rFonts w:ascii="Times New Roman" w:eastAsiaTheme="minorEastAsia" w:hAnsi="Times New Roman" w:cs="Times New Roman"/>
            <w:noProof/>
            <w:sz w:val="28"/>
            <w:szCs w:val="28"/>
          </w:rPr>
          <w:delText>tn</w:delText>
        </w:r>
      </w:del>
      <w:r w:rsidR="00E976A8">
        <w:rPr>
          <w:rFonts w:ascii="Times New Roman" w:eastAsiaTheme="minorEastAsia" w:hAnsi="Times New Roman" w:cs="Times New Roman"/>
          <w:noProof/>
          <w:sz w:val="28"/>
          <w:szCs w:val="28"/>
        </w:rPr>
        <w:t xml:space="preserve">ments (ISSC) and </w:t>
      </w:r>
      <w:r w:rsidR="00F97748">
        <w:rPr>
          <w:rFonts w:ascii="Times New Roman" w:eastAsiaTheme="minorEastAsia" w:hAnsi="Times New Roman" w:cs="Times New Roman"/>
          <w:noProof/>
          <w:sz w:val="28"/>
          <w:szCs w:val="28"/>
        </w:rPr>
        <w:t>Indian Student Association (ISA)</w:t>
      </w:r>
      <w:r w:rsidR="00C142F1">
        <w:rPr>
          <w:rFonts w:ascii="Times New Roman" w:eastAsiaTheme="minorEastAsia" w:hAnsi="Times New Roman" w:cs="Times New Roman"/>
          <w:noProof/>
          <w:sz w:val="28"/>
          <w:szCs w:val="28"/>
        </w:rPr>
        <w:t>,</w:t>
      </w:r>
      <w:r w:rsidR="00F97748">
        <w:rPr>
          <w:rStyle w:val="normaltextrun"/>
          <w:rFonts w:ascii="Arial" w:hAnsi="Arial" w:cs="Arial"/>
          <w:color w:val="222222"/>
          <w:sz w:val="19"/>
          <w:szCs w:val="19"/>
        </w:rPr>
        <w:t xml:space="preserve"> </w:t>
      </w:r>
      <w:r w:rsidR="00F97748" w:rsidRPr="00F97748">
        <w:rPr>
          <w:rFonts w:ascii="Times New Roman" w:eastAsiaTheme="minorEastAsia" w:hAnsi="Times New Roman" w:cs="Times New Roman"/>
          <w:noProof/>
          <w:sz w:val="28"/>
          <w:szCs w:val="28"/>
        </w:rPr>
        <w:t xml:space="preserve">strive to resolve this issue by making several calls to their circle of friends asking if they </w:t>
      </w:r>
      <w:r w:rsidR="00A55471">
        <w:rPr>
          <w:rFonts w:ascii="Times New Roman" w:eastAsiaTheme="minorEastAsia" w:hAnsi="Times New Roman" w:cs="Times New Roman"/>
          <w:noProof/>
          <w:sz w:val="28"/>
          <w:szCs w:val="28"/>
        </w:rPr>
        <w:t>can temporarily accommodate international students</w:t>
      </w:r>
      <w:del w:id="34" w:author="Lakshmi sneha Guttikonda" w:date="2016-09-02T11:37:00Z">
        <w:r w:rsidR="00A55471" w:rsidDel="00ED563D">
          <w:rPr>
            <w:rFonts w:ascii="Times New Roman" w:eastAsiaTheme="minorEastAsia" w:hAnsi="Times New Roman" w:cs="Times New Roman"/>
            <w:noProof/>
            <w:sz w:val="28"/>
            <w:szCs w:val="28"/>
          </w:rPr>
          <w:delText xml:space="preserve"> </w:delText>
        </w:r>
        <w:r w:rsidR="00F97748" w:rsidRPr="00F97748" w:rsidDel="00ED563D">
          <w:rPr>
            <w:rFonts w:ascii="Times New Roman" w:eastAsiaTheme="minorEastAsia" w:hAnsi="Times New Roman" w:cs="Times New Roman"/>
            <w:noProof/>
            <w:sz w:val="28"/>
            <w:szCs w:val="28"/>
          </w:rPr>
          <w:delText xml:space="preserve">or the incoming students find for themselves a place to stay by </w:delText>
        </w:r>
        <w:r w:rsidR="00F97748" w:rsidDel="00ED563D">
          <w:rPr>
            <w:rFonts w:ascii="Times New Roman" w:eastAsiaTheme="minorEastAsia" w:hAnsi="Times New Roman" w:cs="Times New Roman"/>
            <w:noProof/>
            <w:sz w:val="28"/>
            <w:szCs w:val="28"/>
          </w:rPr>
          <w:delText>communicating to folks</w:delText>
        </w:r>
        <w:r w:rsidR="00F97748" w:rsidRPr="00F97748" w:rsidDel="00ED563D">
          <w:rPr>
            <w:rFonts w:ascii="Times New Roman" w:eastAsiaTheme="minorEastAsia" w:hAnsi="Times New Roman" w:cs="Times New Roman"/>
            <w:noProof/>
            <w:sz w:val="28"/>
            <w:szCs w:val="28"/>
          </w:rPr>
          <w:delText xml:space="preserve"> they know over here via Facebook or any social networking site</w:delText>
        </w:r>
      </w:del>
      <w:r w:rsidR="00F97748" w:rsidRPr="00F97748">
        <w:rPr>
          <w:rFonts w:ascii="Times New Roman" w:eastAsiaTheme="minorEastAsia" w:hAnsi="Times New Roman" w:cs="Times New Roman"/>
          <w:noProof/>
          <w:sz w:val="28"/>
          <w:szCs w:val="28"/>
        </w:rPr>
        <w:t>.</w:t>
      </w:r>
      <w:r w:rsidR="009F1DDF">
        <w:rPr>
          <w:rFonts w:ascii="Times New Roman" w:eastAsiaTheme="minorEastAsia" w:hAnsi="Times New Roman" w:cs="Times New Roman"/>
          <w:noProof/>
          <w:sz w:val="28"/>
          <w:szCs w:val="28"/>
        </w:rPr>
        <w:t xml:space="preserve"> </w:t>
      </w:r>
      <w:r w:rsidR="00A55471">
        <w:rPr>
          <w:rFonts w:ascii="Times New Roman" w:eastAsiaTheme="minorEastAsia" w:hAnsi="Times New Roman" w:cs="Times New Roman"/>
          <w:noProof/>
          <w:sz w:val="28"/>
          <w:szCs w:val="28"/>
        </w:rPr>
        <w:t>There is no organized way of finding temporary accom</w:t>
      </w:r>
      <w:ins w:id="35" w:author="ramya varakantham" w:date="2017-01-09T14:14:00Z">
        <w:r w:rsidR="00360095">
          <w:rPr>
            <w:rFonts w:ascii="Times New Roman" w:eastAsiaTheme="minorEastAsia" w:hAnsi="Times New Roman" w:cs="Times New Roman"/>
            <w:noProof/>
            <w:sz w:val="28"/>
            <w:szCs w:val="28"/>
          </w:rPr>
          <w:t>mo</w:t>
        </w:r>
      </w:ins>
      <w:del w:id="36" w:author="ramya varakantham" w:date="2017-01-09T14:14:00Z">
        <w:r w:rsidR="00A55471" w:rsidDel="00360095">
          <w:rPr>
            <w:rFonts w:ascii="Times New Roman" w:eastAsiaTheme="minorEastAsia" w:hAnsi="Times New Roman" w:cs="Times New Roman"/>
            <w:noProof/>
            <w:sz w:val="28"/>
            <w:szCs w:val="28"/>
          </w:rPr>
          <w:delText>a</w:delText>
        </w:r>
      </w:del>
      <w:r w:rsidR="00A55471">
        <w:rPr>
          <w:rFonts w:ascii="Times New Roman" w:eastAsiaTheme="minorEastAsia" w:hAnsi="Times New Roman" w:cs="Times New Roman"/>
          <w:noProof/>
          <w:sz w:val="28"/>
          <w:szCs w:val="28"/>
        </w:rPr>
        <w:t>dation for international students on their arrival to Phoenix. This is a real world problem that is increasing every year and may be applicable to other Universities in USA.</w:t>
      </w:r>
    </w:p>
    <w:p w:rsidR="00F1467F" w:rsidRPr="007F0546" w:rsidRDefault="00790BDC" w:rsidP="007411BC">
      <w:pPr>
        <w:rPr>
          <w:rFonts w:ascii="Times New Roman" w:eastAsiaTheme="minorEastAsia" w:hAnsi="Times New Roman" w:cs="Times New Roman"/>
          <w:b/>
          <w:noProof/>
          <w:color w:val="002060"/>
          <w:sz w:val="32"/>
          <w:szCs w:val="32"/>
        </w:rPr>
      </w:pPr>
      <w:r w:rsidRPr="007F0546">
        <w:rPr>
          <w:rFonts w:ascii="Times New Roman" w:eastAsiaTheme="minorEastAsia" w:hAnsi="Times New Roman" w:cs="Times New Roman"/>
          <w:b/>
          <w:noProof/>
          <w:color w:val="002060"/>
          <w:sz w:val="32"/>
          <w:szCs w:val="32"/>
        </w:rPr>
        <w:t>Objective</w:t>
      </w:r>
      <w:r w:rsidR="00F1467F" w:rsidRPr="007F0546">
        <w:rPr>
          <w:rFonts w:ascii="Times New Roman" w:eastAsiaTheme="minorEastAsia" w:hAnsi="Times New Roman" w:cs="Times New Roman"/>
          <w:b/>
          <w:noProof/>
          <w:color w:val="002060"/>
          <w:sz w:val="32"/>
          <w:szCs w:val="32"/>
        </w:rPr>
        <w:t>:</w:t>
      </w:r>
    </w:p>
    <w:p w:rsidR="00A0057D" w:rsidRPr="00924913" w:rsidRDefault="008350B1" w:rsidP="000C69E3">
      <w:pPr>
        <w:rPr>
          <w:rFonts w:ascii="Times New Roman" w:eastAsiaTheme="minorEastAsia" w:hAnsi="Times New Roman" w:cs="Times New Roman"/>
          <w:noProof/>
          <w:sz w:val="28"/>
          <w:szCs w:val="28"/>
        </w:rPr>
      </w:pPr>
      <w:r>
        <w:rPr>
          <w:rFonts w:ascii="Times New Roman" w:eastAsiaTheme="minorEastAsia" w:hAnsi="Times New Roman" w:cs="Times New Roman"/>
          <w:noProof/>
          <w:color w:val="1F4E79" w:themeColor="accent1" w:themeShade="80"/>
          <w:sz w:val="28"/>
          <w:szCs w:val="28"/>
        </w:rPr>
        <w:tab/>
      </w:r>
      <w:r w:rsidRPr="00924913">
        <w:rPr>
          <w:rFonts w:ascii="Times New Roman" w:eastAsiaTheme="minorEastAsia" w:hAnsi="Times New Roman" w:cs="Times New Roman"/>
          <w:noProof/>
          <w:sz w:val="28"/>
          <w:szCs w:val="28"/>
        </w:rPr>
        <w:t>We are proposing a webportal that will organize the entire process of finding accom</w:t>
      </w:r>
      <w:ins w:id="37" w:author="ramya varakantham" w:date="2017-01-10T11:12:00Z">
        <w:r w:rsidR="00D46C00">
          <w:rPr>
            <w:rFonts w:ascii="Times New Roman" w:eastAsiaTheme="minorEastAsia" w:hAnsi="Times New Roman" w:cs="Times New Roman"/>
            <w:noProof/>
            <w:sz w:val="28"/>
            <w:szCs w:val="28"/>
          </w:rPr>
          <w:t>m</w:t>
        </w:r>
      </w:ins>
      <w:r w:rsidRPr="00924913">
        <w:rPr>
          <w:rFonts w:ascii="Times New Roman" w:eastAsiaTheme="minorEastAsia" w:hAnsi="Times New Roman" w:cs="Times New Roman"/>
          <w:noProof/>
          <w:sz w:val="28"/>
          <w:szCs w:val="28"/>
        </w:rPr>
        <w:t>odation for international s</w:t>
      </w:r>
      <w:r w:rsidR="009101EB">
        <w:rPr>
          <w:rFonts w:ascii="Times New Roman" w:eastAsiaTheme="minorEastAsia" w:hAnsi="Times New Roman" w:cs="Times New Roman"/>
          <w:noProof/>
          <w:sz w:val="28"/>
          <w:szCs w:val="28"/>
        </w:rPr>
        <w:t xml:space="preserve">tudents prior to their arrival. Student volunteers and faculties </w:t>
      </w:r>
      <w:r w:rsidRPr="00924913">
        <w:rPr>
          <w:rFonts w:ascii="Times New Roman" w:eastAsiaTheme="minorEastAsia" w:hAnsi="Times New Roman" w:cs="Times New Roman"/>
          <w:noProof/>
          <w:sz w:val="28"/>
          <w:szCs w:val="28"/>
        </w:rPr>
        <w:t>can post their willingness to accom</w:t>
      </w:r>
      <w:ins w:id="38" w:author="ramya varakantham" w:date="2017-01-10T11:12:00Z">
        <w:r w:rsidR="00D46C00">
          <w:rPr>
            <w:rFonts w:ascii="Times New Roman" w:eastAsiaTheme="minorEastAsia" w:hAnsi="Times New Roman" w:cs="Times New Roman"/>
            <w:noProof/>
            <w:sz w:val="28"/>
            <w:szCs w:val="28"/>
          </w:rPr>
          <w:t>m</w:t>
        </w:r>
      </w:ins>
      <w:del w:id="39" w:author="ramya varakantham" w:date="2017-01-10T11:12:00Z">
        <w:r w:rsidRPr="00924913" w:rsidDel="00D46C00">
          <w:rPr>
            <w:rFonts w:ascii="Times New Roman" w:eastAsiaTheme="minorEastAsia" w:hAnsi="Times New Roman" w:cs="Times New Roman"/>
            <w:noProof/>
            <w:sz w:val="28"/>
            <w:szCs w:val="28"/>
          </w:rPr>
          <w:delText>a</w:delText>
        </w:r>
      </w:del>
      <w:ins w:id="40" w:author="ramya varakantham" w:date="2017-01-10T11:12:00Z">
        <w:r w:rsidR="00D46C00">
          <w:rPr>
            <w:rFonts w:ascii="Times New Roman" w:eastAsiaTheme="minorEastAsia" w:hAnsi="Times New Roman" w:cs="Times New Roman"/>
            <w:noProof/>
            <w:sz w:val="28"/>
            <w:szCs w:val="28"/>
          </w:rPr>
          <w:t>o</w:t>
        </w:r>
      </w:ins>
      <w:r w:rsidRPr="00924913">
        <w:rPr>
          <w:rFonts w:ascii="Times New Roman" w:eastAsiaTheme="minorEastAsia" w:hAnsi="Times New Roman" w:cs="Times New Roman"/>
          <w:noProof/>
          <w:sz w:val="28"/>
          <w:szCs w:val="28"/>
        </w:rPr>
        <w:t>date internati</w:t>
      </w:r>
      <w:r w:rsidR="009101EB">
        <w:rPr>
          <w:rFonts w:ascii="Times New Roman" w:eastAsiaTheme="minorEastAsia" w:hAnsi="Times New Roman" w:cs="Times New Roman"/>
          <w:noProof/>
          <w:sz w:val="28"/>
          <w:szCs w:val="28"/>
        </w:rPr>
        <w:t>o</w:t>
      </w:r>
      <w:r w:rsidRPr="00924913">
        <w:rPr>
          <w:rFonts w:ascii="Times New Roman" w:eastAsiaTheme="minorEastAsia" w:hAnsi="Times New Roman" w:cs="Times New Roman"/>
          <w:noProof/>
          <w:sz w:val="28"/>
          <w:szCs w:val="28"/>
        </w:rPr>
        <w:t>nal students in the portal</w:t>
      </w:r>
      <w:r w:rsidR="00FA538B">
        <w:rPr>
          <w:rFonts w:ascii="Times New Roman" w:eastAsiaTheme="minorEastAsia" w:hAnsi="Times New Roman" w:cs="Times New Roman"/>
          <w:noProof/>
          <w:sz w:val="28"/>
          <w:szCs w:val="28"/>
        </w:rPr>
        <w:t>,</w:t>
      </w:r>
      <w:r w:rsidRPr="00924913">
        <w:rPr>
          <w:rFonts w:ascii="Times New Roman" w:eastAsiaTheme="minorEastAsia" w:hAnsi="Times New Roman" w:cs="Times New Roman"/>
          <w:noProof/>
          <w:sz w:val="28"/>
          <w:szCs w:val="28"/>
        </w:rPr>
        <w:t xml:space="preserve"> and international students can express their interest and communicate with volunteers through the portal to confi</w:t>
      </w:r>
      <w:r w:rsidR="009101EB">
        <w:rPr>
          <w:rFonts w:ascii="Times New Roman" w:eastAsiaTheme="minorEastAsia" w:hAnsi="Times New Roman" w:cs="Times New Roman"/>
          <w:noProof/>
          <w:sz w:val="28"/>
          <w:szCs w:val="28"/>
        </w:rPr>
        <w:t>rm their temporary accom</w:t>
      </w:r>
      <w:ins w:id="41" w:author="ramya varakantham" w:date="2017-01-10T11:13:00Z">
        <w:r w:rsidR="006C1284">
          <w:rPr>
            <w:rFonts w:ascii="Times New Roman" w:eastAsiaTheme="minorEastAsia" w:hAnsi="Times New Roman" w:cs="Times New Roman"/>
            <w:noProof/>
            <w:sz w:val="28"/>
            <w:szCs w:val="28"/>
          </w:rPr>
          <w:t>m</w:t>
        </w:r>
      </w:ins>
      <w:r w:rsidR="009101EB">
        <w:rPr>
          <w:rFonts w:ascii="Times New Roman" w:eastAsiaTheme="minorEastAsia" w:hAnsi="Times New Roman" w:cs="Times New Roman"/>
          <w:noProof/>
          <w:sz w:val="28"/>
          <w:szCs w:val="28"/>
        </w:rPr>
        <w:t>odation even before their arrival to USA</w:t>
      </w:r>
      <w:ins w:id="42" w:author="Ganesh Krishnamurthy" w:date="2016-09-02T10:38:00Z">
        <w:r w:rsidR="003D1FA2">
          <w:rPr>
            <w:rFonts w:ascii="Times New Roman" w:eastAsiaTheme="minorEastAsia" w:hAnsi="Times New Roman" w:cs="Times New Roman"/>
            <w:noProof/>
            <w:sz w:val="28"/>
            <w:szCs w:val="28"/>
          </w:rPr>
          <w:t>.</w:t>
        </w:r>
      </w:ins>
    </w:p>
    <w:p w:rsidR="00A0057D" w:rsidRPr="00924913" w:rsidRDefault="009101EB" w:rsidP="000C69E3">
      <w:pPr>
        <w:rPr>
          <w:rFonts w:ascii="Times New Roman" w:eastAsiaTheme="minorEastAsia" w:hAnsi="Times New Roman" w:cs="Times New Roman"/>
          <w:noProof/>
          <w:sz w:val="28"/>
          <w:szCs w:val="28"/>
        </w:rPr>
      </w:pPr>
      <w:r>
        <w:rPr>
          <w:rFonts w:ascii="Times New Roman" w:eastAsiaTheme="minorEastAsia" w:hAnsi="Times New Roman" w:cs="Times New Roman"/>
          <w:noProof/>
          <w:sz w:val="28"/>
          <w:szCs w:val="28"/>
        </w:rPr>
        <w:t>What does it solve</w:t>
      </w:r>
      <w:r w:rsidR="00A0057D" w:rsidRPr="00924913">
        <w:rPr>
          <w:rFonts w:ascii="Times New Roman" w:eastAsiaTheme="minorEastAsia" w:hAnsi="Times New Roman" w:cs="Times New Roman"/>
          <w:noProof/>
          <w:sz w:val="28"/>
          <w:szCs w:val="28"/>
        </w:rPr>
        <w:t xml:space="preserve">: </w:t>
      </w:r>
      <w:r w:rsidR="00B054B6" w:rsidRPr="00924913">
        <w:rPr>
          <w:rFonts w:ascii="Times New Roman" w:eastAsiaTheme="minorEastAsia" w:hAnsi="Times New Roman" w:cs="Times New Roman"/>
          <w:noProof/>
          <w:sz w:val="28"/>
          <w:szCs w:val="28"/>
        </w:rPr>
        <w:t xml:space="preserve"> </w:t>
      </w:r>
    </w:p>
    <w:p w:rsidR="008350B1" w:rsidRPr="00924913" w:rsidRDefault="00A0057D" w:rsidP="00A0057D">
      <w:pPr>
        <w:pStyle w:val="ListParagraph"/>
        <w:numPr>
          <w:ilvl w:val="0"/>
          <w:numId w:val="9"/>
        </w:numPr>
        <w:rPr>
          <w:rFonts w:ascii="Times New Roman" w:eastAsiaTheme="minorEastAsia" w:hAnsi="Times New Roman" w:cs="Times New Roman"/>
          <w:noProof/>
          <w:sz w:val="28"/>
          <w:szCs w:val="28"/>
        </w:rPr>
      </w:pPr>
      <w:r w:rsidRPr="00924913">
        <w:rPr>
          <w:rFonts w:ascii="Times New Roman" w:eastAsiaTheme="minorEastAsia" w:hAnsi="Times New Roman" w:cs="Times New Roman"/>
          <w:noProof/>
          <w:sz w:val="28"/>
          <w:szCs w:val="28"/>
        </w:rPr>
        <w:t>E</w:t>
      </w:r>
      <w:r w:rsidR="00B054B6" w:rsidRPr="00924913">
        <w:rPr>
          <w:rFonts w:ascii="Times New Roman" w:eastAsiaTheme="minorEastAsia" w:hAnsi="Times New Roman" w:cs="Times New Roman"/>
          <w:noProof/>
          <w:sz w:val="28"/>
          <w:szCs w:val="28"/>
        </w:rPr>
        <w:t>liminate</w:t>
      </w:r>
      <w:r w:rsidRPr="00924913">
        <w:rPr>
          <w:rFonts w:ascii="Times New Roman" w:eastAsiaTheme="minorEastAsia" w:hAnsi="Times New Roman" w:cs="Times New Roman"/>
          <w:noProof/>
          <w:sz w:val="28"/>
          <w:szCs w:val="28"/>
        </w:rPr>
        <w:t>s</w:t>
      </w:r>
      <w:r w:rsidR="00B054B6" w:rsidRPr="00924913">
        <w:rPr>
          <w:rFonts w:ascii="Times New Roman" w:eastAsiaTheme="minorEastAsia" w:hAnsi="Times New Roman" w:cs="Times New Roman"/>
          <w:noProof/>
          <w:sz w:val="28"/>
          <w:szCs w:val="28"/>
        </w:rPr>
        <w:t xml:space="preserve"> the need for ISSC, ISA and other simi</w:t>
      </w:r>
      <w:del w:id="43" w:author="ramya varakantham" w:date="2017-01-09T14:14:00Z">
        <w:r w:rsidR="00B054B6" w:rsidRPr="00924913" w:rsidDel="00B716E6">
          <w:rPr>
            <w:rFonts w:ascii="Times New Roman" w:eastAsiaTheme="minorEastAsia" w:hAnsi="Times New Roman" w:cs="Times New Roman"/>
            <w:noProof/>
            <w:sz w:val="28"/>
            <w:szCs w:val="28"/>
          </w:rPr>
          <w:delText>l</w:delText>
        </w:r>
      </w:del>
      <w:r w:rsidR="00B054B6" w:rsidRPr="00924913">
        <w:rPr>
          <w:rFonts w:ascii="Times New Roman" w:eastAsiaTheme="minorEastAsia" w:hAnsi="Times New Roman" w:cs="Times New Roman"/>
          <w:noProof/>
          <w:sz w:val="28"/>
          <w:szCs w:val="28"/>
        </w:rPr>
        <w:t xml:space="preserve">lar organizations from making phone calls </w:t>
      </w:r>
      <w:r w:rsidRPr="00924913">
        <w:rPr>
          <w:rFonts w:ascii="Times New Roman" w:eastAsiaTheme="minorEastAsia" w:hAnsi="Times New Roman" w:cs="Times New Roman"/>
          <w:noProof/>
          <w:sz w:val="28"/>
          <w:szCs w:val="28"/>
        </w:rPr>
        <w:t xml:space="preserve">which saves a lot </w:t>
      </w:r>
      <w:r w:rsidR="009101EB">
        <w:rPr>
          <w:rFonts w:ascii="Times New Roman" w:eastAsiaTheme="minorEastAsia" w:hAnsi="Times New Roman" w:cs="Times New Roman"/>
          <w:noProof/>
          <w:sz w:val="28"/>
          <w:szCs w:val="28"/>
        </w:rPr>
        <w:t xml:space="preserve">of </w:t>
      </w:r>
      <w:r w:rsidRPr="00924913">
        <w:rPr>
          <w:rFonts w:ascii="Times New Roman" w:eastAsiaTheme="minorEastAsia" w:hAnsi="Times New Roman" w:cs="Times New Roman"/>
          <w:noProof/>
          <w:sz w:val="28"/>
          <w:szCs w:val="28"/>
        </w:rPr>
        <w:t>time and effort.</w:t>
      </w:r>
    </w:p>
    <w:p w:rsidR="00A0057D" w:rsidRPr="00690F1B" w:rsidRDefault="00A0057D" w:rsidP="00A0057D">
      <w:pPr>
        <w:pStyle w:val="ListParagraph"/>
        <w:numPr>
          <w:ilvl w:val="0"/>
          <w:numId w:val="9"/>
        </w:numPr>
        <w:rPr>
          <w:rFonts w:ascii="Times New Roman" w:eastAsiaTheme="minorEastAsia" w:hAnsi="Times New Roman" w:cs="Times New Roman"/>
          <w:noProof/>
          <w:sz w:val="28"/>
          <w:szCs w:val="28"/>
        </w:rPr>
      </w:pPr>
      <w:r w:rsidRPr="00690F1B">
        <w:rPr>
          <w:rFonts w:ascii="Times New Roman" w:eastAsiaTheme="minorEastAsia" w:hAnsi="Times New Roman" w:cs="Times New Roman"/>
          <w:noProof/>
          <w:sz w:val="28"/>
          <w:szCs w:val="28"/>
        </w:rPr>
        <w:t xml:space="preserve">Expands the </w:t>
      </w:r>
      <w:r w:rsidR="008E3E11" w:rsidRPr="00690F1B">
        <w:rPr>
          <w:rFonts w:ascii="Times New Roman" w:eastAsiaTheme="minorEastAsia" w:hAnsi="Times New Roman" w:cs="Times New Roman"/>
          <w:noProof/>
          <w:sz w:val="28"/>
          <w:szCs w:val="28"/>
        </w:rPr>
        <w:t xml:space="preserve">volunteer </w:t>
      </w:r>
      <w:r w:rsidRPr="00690F1B">
        <w:rPr>
          <w:rFonts w:ascii="Times New Roman" w:eastAsiaTheme="minorEastAsia" w:hAnsi="Times New Roman" w:cs="Times New Roman"/>
          <w:noProof/>
          <w:sz w:val="28"/>
          <w:szCs w:val="28"/>
        </w:rPr>
        <w:t>base. Currently the volunteer base is limited to ASU organizer</w:t>
      </w:r>
      <w:r w:rsidR="00810007" w:rsidRPr="00690F1B">
        <w:rPr>
          <w:rFonts w:ascii="Times New Roman" w:eastAsiaTheme="minorEastAsia" w:hAnsi="Times New Roman" w:cs="Times New Roman"/>
          <w:noProof/>
          <w:sz w:val="28"/>
          <w:szCs w:val="28"/>
        </w:rPr>
        <w:t>’</w:t>
      </w:r>
      <w:r w:rsidRPr="00690F1B">
        <w:rPr>
          <w:rFonts w:ascii="Times New Roman" w:eastAsiaTheme="minorEastAsia" w:hAnsi="Times New Roman" w:cs="Times New Roman"/>
          <w:noProof/>
          <w:sz w:val="28"/>
          <w:szCs w:val="28"/>
        </w:rPr>
        <w:t xml:space="preserve">s </w:t>
      </w:r>
      <w:r w:rsidR="00810007" w:rsidRPr="00690F1B">
        <w:rPr>
          <w:rFonts w:ascii="Times New Roman" w:eastAsiaTheme="minorEastAsia" w:hAnsi="Times New Roman" w:cs="Times New Roman"/>
          <w:noProof/>
          <w:sz w:val="28"/>
          <w:szCs w:val="28"/>
        </w:rPr>
        <w:t>short</w:t>
      </w:r>
      <w:r w:rsidR="009101EB" w:rsidRPr="00690F1B">
        <w:rPr>
          <w:rFonts w:ascii="Times New Roman" w:eastAsiaTheme="minorEastAsia" w:hAnsi="Times New Roman" w:cs="Times New Roman"/>
          <w:noProof/>
          <w:sz w:val="28"/>
          <w:szCs w:val="28"/>
        </w:rPr>
        <w:t xml:space="preserve"> contact list</w:t>
      </w:r>
      <w:r w:rsidRPr="00690F1B">
        <w:rPr>
          <w:rFonts w:ascii="Times New Roman" w:eastAsiaTheme="minorEastAsia" w:hAnsi="Times New Roman" w:cs="Times New Roman"/>
          <w:noProof/>
          <w:sz w:val="28"/>
          <w:szCs w:val="28"/>
        </w:rPr>
        <w:t>.</w:t>
      </w:r>
    </w:p>
    <w:p w:rsidR="00A0057D" w:rsidRDefault="00A0057D" w:rsidP="00A0057D">
      <w:pPr>
        <w:pStyle w:val="ListParagraph"/>
        <w:numPr>
          <w:ilvl w:val="0"/>
          <w:numId w:val="9"/>
        </w:numPr>
        <w:rPr>
          <w:rFonts w:ascii="Times New Roman" w:eastAsiaTheme="minorEastAsia" w:hAnsi="Times New Roman" w:cs="Times New Roman"/>
          <w:noProof/>
          <w:sz w:val="28"/>
          <w:szCs w:val="28"/>
        </w:rPr>
      </w:pPr>
      <w:r w:rsidRPr="00924913">
        <w:rPr>
          <w:rFonts w:ascii="Times New Roman" w:eastAsiaTheme="minorEastAsia" w:hAnsi="Times New Roman" w:cs="Times New Roman"/>
          <w:noProof/>
          <w:sz w:val="28"/>
          <w:szCs w:val="28"/>
        </w:rPr>
        <w:t>Provides statisctics on number of vacancies available vs the number of incoming students. Organizers can use this data to look for additional volunteers if necessary.</w:t>
      </w:r>
    </w:p>
    <w:p w:rsidR="00810007" w:rsidRDefault="00810007" w:rsidP="00A0057D">
      <w:pPr>
        <w:pStyle w:val="ListParagraph"/>
        <w:numPr>
          <w:ilvl w:val="0"/>
          <w:numId w:val="9"/>
        </w:numPr>
        <w:rPr>
          <w:rFonts w:ascii="Times New Roman" w:eastAsiaTheme="minorEastAsia" w:hAnsi="Times New Roman" w:cs="Times New Roman"/>
          <w:noProof/>
          <w:sz w:val="28"/>
          <w:szCs w:val="28"/>
        </w:rPr>
      </w:pPr>
      <w:r>
        <w:rPr>
          <w:rFonts w:ascii="Times New Roman" w:eastAsiaTheme="minorEastAsia" w:hAnsi="Times New Roman" w:cs="Times New Roman"/>
          <w:noProof/>
          <w:sz w:val="28"/>
          <w:szCs w:val="28"/>
        </w:rPr>
        <w:t>Speeds up the entire process of finding accom</w:t>
      </w:r>
      <w:ins w:id="44" w:author="ramya varakantham" w:date="2017-01-10T11:12:00Z">
        <w:r w:rsidR="00622BFE">
          <w:rPr>
            <w:rFonts w:ascii="Times New Roman" w:eastAsiaTheme="minorEastAsia" w:hAnsi="Times New Roman" w:cs="Times New Roman"/>
            <w:noProof/>
            <w:sz w:val="28"/>
            <w:szCs w:val="28"/>
          </w:rPr>
          <w:t>m</w:t>
        </w:r>
      </w:ins>
      <w:r>
        <w:rPr>
          <w:rFonts w:ascii="Times New Roman" w:eastAsiaTheme="minorEastAsia" w:hAnsi="Times New Roman" w:cs="Times New Roman"/>
          <w:noProof/>
          <w:sz w:val="28"/>
          <w:szCs w:val="28"/>
        </w:rPr>
        <w:t xml:space="preserve">odation for arriving students. </w:t>
      </w:r>
    </w:p>
    <w:p w:rsidR="00810007" w:rsidRDefault="00810007" w:rsidP="00A0057D">
      <w:pPr>
        <w:pStyle w:val="ListParagraph"/>
        <w:numPr>
          <w:ilvl w:val="0"/>
          <w:numId w:val="9"/>
        </w:numPr>
        <w:rPr>
          <w:rFonts w:ascii="Times New Roman" w:eastAsiaTheme="minorEastAsia" w:hAnsi="Times New Roman" w:cs="Times New Roman"/>
          <w:noProof/>
          <w:sz w:val="28"/>
          <w:szCs w:val="28"/>
        </w:rPr>
      </w:pPr>
      <w:r>
        <w:rPr>
          <w:rFonts w:ascii="Times New Roman" w:eastAsiaTheme="minorEastAsia" w:hAnsi="Times New Roman" w:cs="Times New Roman"/>
          <w:noProof/>
          <w:sz w:val="28"/>
          <w:szCs w:val="28"/>
        </w:rPr>
        <w:t>Also, provides options to arrange secondary accom</w:t>
      </w:r>
      <w:ins w:id="45" w:author="ramya varakantham" w:date="2017-01-10T11:12:00Z">
        <w:r w:rsidR="00622BFE">
          <w:rPr>
            <w:rFonts w:ascii="Times New Roman" w:eastAsiaTheme="minorEastAsia" w:hAnsi="Times New Roman" w:cs="Times New Roman"/>
            <w:noProof/>
            <w:sz w:val="28"/>
            <w:szCs w:val="28"/>
          </w:rPr>
          <w:t>m</w:t>
        </w:r>
      </w:ins>
      <w:r>
        <w:rPr>
          <w:rFonts w:ascii="Times New Roman" w:eastAsiaTheme="minorEastAsia" w:hAnsi="Times New Roman" w:cs="Times New Roman"/>
          <w:noProof/>
          <w:sz w:val="28"/>
          <w:szCs w:val="28"/>
        </w:rPr>
        <w:t>odation a</w:t>
      </w:r>
      <w:del w:id="46" w:author="ramya varakantham" w:date="2017-01-10T11:12:00Z">
        <w:r w:rsidDel="00622BFE">
          <w:rPr>
            <w:rFonts w:ascii="Times New Roman" w:eastAsiaTheme="minorEastAsia" w:hAnsi="Times New Roman" w:cs="Times New Roman"/>
            <w:noProof/>
            <w:sz w:val="28"/>
            <w:szCs w:val="28"/>
          </w:rPr>
          <w:delText xml:space="preserve"> </w:delText>
        </w:r>
      </w:del>
      <w:r>
        <w:rPr>
          <w:rFonts w:ascii="Times New Roman" w:eastAsiaTheme="minorEastAsia" w:hAnsi="Times New Roman" w:cs="Times New Roman"/>
          <w:noProof/>
          <w:sz w:val="28"/>
          <w:szCs w:val="28"/>
        </w:rPr>
        <w:t>head of time if their primary choice becomes unavailable.</w:t>
      </w:r>
    </w:p>
    <w:p w:rsidR="00A0057D" w:rsidRDefault="00A0057D" w:rsidP="00CD3F73">
      <w:pPr>
        <w:pStyle w:val="ListParagraph"/>
        <w:numPr>
          <w:ilvl w:val="0"/>
          <w:numId w:val="9"/>
        </w:numPr>
        <w:rPr>
          <w:rFonts w:ascii="Times New Roman" w:eastAsiaTheme="minorEastAsia" w:hAnsi="Times New Roman" w:cs="Times New Roman"/>
          <w:noProof/>
          <w:sz w:val="28"/>
          <w:szCs w:val="28"/>
        </w:rPr>
      </w:pPr>
      <w:r w:rsidRPr="00B05AFD">
        <w:rPr>
          <w:rFonts w:ascii="Times New Roman" w:eastAsiaTheme="minorEastAsia" w:hAnsi="Times New Roman" w:cs="Times New Roman"/>
          <w:noProof/>
          <w:sz w:val="28"/>
          <w:szCs w:val="28"/>
          <w:rPrChange w:id="47" w:author="ramya varakantham" w:date="2017-01-09T12:05:00Z">
            <w:rPr>
              <w:rFonts w:ascii="Times New Roman" w:eastAsiaTheme="minorEastAsia" w:hAnsi="Times New Roman" w:cs="Times New Roman"/>
              <w:noProof/>
              <w:sz w:val="28"/>
              <w:szCs w:val="28"/>
              <w:highlight w:val="yellow"/>
            </w:rPr>
          </w:rPrChange>
        </w:rPr>
        <w:t>Keeps track of number of students accom</w:t>
      </w:r>
      <w:ins w:id="48" w:author="ramya varakantham" w:date="2017-01-10T11:13:00Z">
        <w:r w:rsidR="00A31EA0">
          <w:rPr>
            <w:rFonts w:ascii="Times New Roman" w:eastAsiaTheme="minorEastAsia" w:hAnsi="Times New Roman" w:cs="Times New Roman"/>
            <w:noProof/>
            <w:sz w:val="28"/>
            <w:szCs w:val="28"/>
          </w:rPr>
          <w:t>m</w:t>
        </w:r>
      </w:ins>
      <w:r w:rsidRPr="00B05AFD">
        <w:rPr>
          <w:rFonts w:ascii="Times New Roman" w:eastAsiaTheme="minorEastAsia" w:hAnsi="Times New Roman" w:cs="Times New Roman"/>
          <w:noProof/>
          <w:sz w:val="28"/>
          <w:szCs w:val="28"/>
          <w:rPrChange w:id="49" w:author="ramya varakantham" w:date="2017-01-09T12:05:00Z">
            <w:rPr>
              <w:rFonts w:ascii="Times New Roman" w:eastAsiaTheme="minorEastAsia" w:hAnsi="Times New Roman" w:cs="Times New Roman"/>
              <w:noProof/>
              <w:sz w:val="28"/>
              <w:szCs w:val="28"/>
              <w:highlight w:val="yellow"/>
            </w:rPr>
          </w:rPrChange>
        </w:rPr>
        <w:t>odated by each volunteer. Organizers can use this data</w:t>
      </w:r>
      <w:r w:rsidRPr="00924913">
        <w:rPr>
          <w:rFonts w:ascii="Times New Roman" w:eastAsiaTheme="minorEastAsia" w:hAnsi="Times New Roman" w:cs="Times New Roman"/>
          <w:noProof/>
          <w:sz w:val="28"/>
          <w:szCs w:val="28"/>
        </w:rPr>
        <w:t xml:space="preserve"> to </w:t>
      </w:r>
      <w:r w:rsidR="00810007">
        <w:rPr>
          <w:rFonts w:ascii="Times New Roman" w:eastAsiaTheme="minorEastAsia" w:hAnsi="Times New Roman" w:cs="Times New Roman"/>
          <w:noProof/>
          <w:sz w:val="28"/>
          <w:szCs w:val="28"/>
        </w:rPr>
        <w:t>reward volunteers and encourage more students to volunteer for temporary accom</w:t>
      </w:r>
      <w:ins w:id="50" w:author="ramya varakantham" w:date="2017-01-10T11:13:00Z">
        <w:r w:rsidR="00A31EA0">
          <w:rPr>
            <w:rFonts w:ascii="Times New Roman" w:eastAsiaTheme="minorEastAsia" w:hAnsi="Times New Roman" w:cs="Times New Roman"/>
            <w:noProof/>
            <w:sz w:val="28"/>
            <w:szCs w:val="28"/>
          </w:rPr>
          <w:t>m</w:t>
        </w:r>
      </w:ins>
      <w:r w:rsidR="00810007">
        <w:rPr>
          <w:rFonts w:ascii="Times New Roman" w:eastAsiaTheme="minorEastAsia" w:hAnsi="Times New Roman" w:cs="Times New Roman"/>
          <w:noProof/>
          <w:sz w:val="28"/>
          <w:szCs w:val="28"/>
        </w:rPr>
        <w:t>odation.</w:t>
      </w:r>
    </w:p>
    <w:p w:rsidR="00DD1695" w:rsidRPr="00BB03FF" w:rsidRDefault="00DD1695" w:rsidP="000C69E3">
      <w:pPr>
        <w:rPr>
          <w:rFonts w:ascii="Times New Roman" w:eastAsiaTheme="minorEastAsia" w:hAnsi="Times New Roman" w:cs="Times New Roman"/>
          <w:b/>
          <w:noProof/>
          <w:color w:val="002060"/>
          <w:sz w:val="28"/>
          <w:szCs w:val="28"/>
          <w:rPrChange w:id="51" w:author="Ganesh Krishnamurthy" w:date="2016-09-02T10:56:00Z">
            <w:rPr>
              <w:rFonts w:ascii="Times New Roman" w:eastAsiaTheme="minorEastAsia" w:hAnsi="Times New Roman" w:cs="Times New Roman"/>
              <w:noProof/>
              <w:color w:val="1F4E79" w:themeColor="accent1" w:themeShade="80"/>
              <w:sz w:val="28"/>
              <w:szCs w:val="28"/>
            </w:rPr>
          </w:rPrChange>
        </w:rPr>
      </w:pPr>
      <w:r w:rsidRPr="00BB03FF">
        <w:rPr>
          <w:rFonts w:ascii="Times New Roman" w:eastAsiaTheme="minorEastAsia" w:hAnsi="Times New Roman" w:cs="Times New Roman"/>
          <w:b/>
          <w:noProof/>
          <w:color w:val="002060"/>
          <w:sz w:val="28"/>
          <w:szCs w:val="28"/>
          <w:rPrChange w:id="52" w:author="Ganesh Krishnamurthy" w:date="2016-09-02T10:56:00Z">
            <w:rPr>
              <w:rFonts w:ascii="Times New Roman" w:eastAsiaTheme="minorEastAsia" w:hAnsi="Times New Roman" w:cs="Times New Roman"/>
              <w:noProof/>
              <w:color w:val="1F4E79" w:themeColor="accent1" w:themeShade="80"/>
              <w:sz w:val="28"/>
              <w:szCs w:val="28"/>
            </w:rPr>
          </w:rPrChange>
        </w:rPr>
        <w:lastRenderedPageBreak/>
        <w:t>Beneficiaries:</w:t>
      </w:r>
    </w:p>
    <w:p w:rsidR="001A31DA" w:rsidRDefault="00CD3F73" w:rsidP="001A31DA">
      <w:pPr>
        <w:pStyle w:val="ListParagraph"/>
        <w:numPr>
          <w:ilvl w:val="0"/>
          <w:numId w:val="1"/>
        </w:numPr>
        <w:rPr>
          <w:rFonts w:ascii="Times New Roman" w:eastAsiaTheme="minorEastAsia" w:hAnsi="Times New Roman" w:cs="Times New Roman"/>
          <w:noProof/>
          <w:sz w:val="28"/>
          <w:szCs w:val="28"/>
        </w:rPr>
      </w:pPr>
      <w:r>
        <w:rPr>
          <w:rFonts w:ascii="Times New Roman" w:eastAsiaTheme="minorEastAsia" w:hAnsi="Times New Roman" w:cs="Times New Roman"/>
          <w:noProof/>
          <w:sz w:val="28"/>
          <w:szCs w:val="28"/>
        </w:rPr>
        <w:t xml:space="preserve">ASU International </w:t>
      </w:r>
      <w:r w:rsidR="005D67E4">
        <w:rPr>
          <w:rFonts w:ascii="Times New Roman" w:eastAsiaTheme="minorEastAsia" w:hAnsi="Times New Roman" w:cs="Times New Roman"/>
          <w:noProof/>
          <w:sz w:val="28"/>
          <w:szCs w:val="28"/>
        </w:rPr>
        <w:t>stude</w:t>
      </w:r>
      <w:r w:rsidR="001A31DA" w:rsidRPr="001A31DA">
        <w:rPr>
          <w:rFonts w:ascii="Times New Roman" w:eastAsiaTheme="minorEastAsia" w:hAnsi="Times New Roman" w:cs="Times New Roman"/>
          <w:noProof/>
          <w:sz w:val="28"/>
          <w:szCs w:val="28"/>
        </w:rPr>
        <w:t>nts</w:t>
      </w:r>
      <w:r w:rsidR="001A31DA">
        <w:rPr>
          <w:rFonts w:ascii="Times New Roman" w:eastAsiaTheme="minorEastAsia" w:hAnsi="Times New Roman" w:cs="Times New Roman"/>
          <w:noProof/>
          <w:sz w:val="28"/>
          <w:szCs w:val="28"/>
        </w:rPr>
        <w:t xml:space="preserve"> </w:t>
      </w:r>
    </w:p>
    <w:p w:rsidR="00DD1695" w:rsidRPr="001A31DA" w:rsidRDefault="00DA00F8" w:rsidP="001A31DA">
      <w:pPr>
        <w:pStyle w:val="ListParagraph"/>
        <w:numPr>
          <w:ilvl w:val="0"/>
          <w:numId w:val="1"/>
        </w:numPr>
        <w:rPr>
          <w:rFonts w:ascii="Times New Roman" w:eastAsiaTheme="minorEastAsia" w:hAnsi="Times New Roman" w:cs="Times New Roman"/>
          <w:noProof/>
          <w:sz w:val="28"/>
          <w:szCs w:val="28"/>
        </w:rPr>
      </w:pPr>
      <w:r>
        <w:rPr>
          <w:rFonts w:ascii="Times New Roman" w:eastAsiaTheme="minorEastAsia" w:hAnsi="Times New Roman" w:cs="Times New Roman"/>
          <w:noProof/>
          <w:sz w:val="28"/>
          <w:szCs w:val="28"/>
        </w:rPr>
        <w:t>ASU organizations :</w:t>
      </w:r>
      <w:r w:rsidR="00C345A6">
        <w:rPr>
          <w:rFonts w:ascii="Times New Roman" w:eastAsiaTheme="minorEastAsia" w:hAnsi="Times New Roman" w:cs="Times New Roman"/>
          <w:noProof/>
          <w:sz w:val="28"/>
          <w:szCs w:val="28"/>
        </w:rPr>
        <w:t xml:space="preserve"> ISSC, </w:t>
      </w:r>
      <w:r w:rsidR="001A31DA">
        <w:rPr>
          <w:rFonts w:ascii="Times New Roman" w:eastAsiaTheme="minorEastAsia" w:hAnsi="Times New Roman" w:cs="Times New Roman"/>
          <w:noProof/>
          <w:sz w:val="28"/>
          <w:szCs w:val="28"/>
        </w:rPr>
        <w:t>ISA</w:t>
      </w:r>
      <w:r w:rsidR="001A31DA" w:rsidRPr="001A31DA">
        <w:rPr>
          <w:rFonts w:ascii="Times New Roman" w:eastAsiaTheme="minorEastAsia" w:hAnsi="Times New Roman" w:cs="Times New Roman"/>
          <w:noProof/>
          <w:sz w:val="28"/>
          <w:szCs w:val="28"/>
        </w:rPr>
        <w:t xml:space="preserve"> </w:t>
      </w:r>
      <w:r w:rsidR="00C345A6">
        <w:rPr>
          <w:rFonts w:ascii="Times New Roman" w:eastAsiaTheme="minorEastAsia" w:hAnsi="Times New Roman" w:cs="Times New Roman"/>
          <w:noProof/>
          <w:sz w:val="28"/>
          <w:szCs w:val="28"/>
        </w:rPr>
        <w:t>and other similar ASU organizations.</w:t>
      </w:r>
    </w:p>
    <w:p w:rsidR="003F036C" w:rsidRPr="00BB03FF" w:rsidRDefault="00E82F01" w:rsidP="000C69E3">
      <w:pPr>
        <w:rPr>
          <w:rFonts w:ascii="Times New Roman" w:eastAsiaTheme="minorEastAsia" w:hAnsi="Times New Roman" w:cs="Times New Roman"/>
          <w:b/>
          <w:noProof/>
          <w:color w:val="002060"/>
          <w:sz w:val="28"/>
          <w:szCs w:val="28"/>
          <w:rPrChange w:id="53" w:author="Ganesh Krishnamurthy" w:date="2016-09-02T10:56:00Z">
            <w:rPr>
              <w:rFonts w:ascii="Times New Roman" w:eastAsiaTheme="minorEastAsia" w:hAnsi="Times New Roman" w:cs="Times New Roman"/>
              <w:noProof/>
              <w:color w:val="002060"/>
              <w:sz w:val="28"/>
              <w:szCs w:val="28"/>
            </w:rPr>
          </w:rPrChange>
        </w:rPr>
      </w:pPr>
      <w:r w:rsidRPr="00BB03FF">
        <w:rPr>
          <w:rFonts w:ascii="Times New Roman" w:eastAsiaTheme="minorEastAsia" w:hAnsi="Times New Roman" w:cs="Times New Roman"/>
          <w:b/>
          <w:noProof/>
          <w:color w:val="002060"/>
          <w:sz w:val="28"/>
          <w:szCs w:val="28"/>
          <w:rPrChange w:id="54" w:author="Ganesh Krishnamurthy" w:date="2016-09-02T10:56:00Z">
            <w:rPr>
              <w:rFonts w:ascii="Times New Roman" w:eastAsiaTheme="minorEastAsia" w:hAnsi="Times New Roman" w:cs="Times New Roman"/>
              <w:noProof/>
              <w:color w:val="1F4E79" w:themeColor="accent1" w:themeShade="80"/>
              <w:sz w:val="28"/>
              <w:szCs w:val="28"/>
            </w:rPr>
          </w:rPrChange>
        </w:rPr>
        <w:t>Project Scope</w:t>
      </w:r>
      <w:r w:rsidR="00D850A5" w:rsidRPr="00BB03FF">
        <w:rPr>
          <w:rFonts w:ascii="Times New Roman" w:eastAsiaTheme="minorEastAsia" w:hAnsi="Times New Roman" w:cs="Times New Roman"/>
          <w:b/>
          <w:noProof/>
          <w:color w:val="002060"/>
          <w:sz w:val="28"/>
          <w:szCs w:val="28"/>
          <w:rPrChange w:id="55" w:author="Ganesh Krishnamurthy" w:date="2016-09-02T10:56:00Z">
            <w:rPr>
              <w:rFonts w:ascii="Times New Roman" w:eastAsiaTheme="minorEastAsia" w:hAnsi="Times New Roman" w:cs="Times New Roman"/>
              <w:noProof/>
              <w:color w:val="002060"/>
              <w:sz w:val="28"/>
              <w:szCs w:val="28"/>
            </w:rPr>
          </w:rPrChange>
        </w:rPr>
        <w:t>:</w:t>
      </w:r>
    </w:p>
    <w:p w:rsidR="00ED563D" w:rsidRDefault="004B4D26" w:rsidP="00E82F01">
      <w:pPr>
        <w:pStyle w:val="paragraph"/>
        <w:spacing w:before="0" w:beforeAutospacing="0" w:after="0" w:afterAutospacing="0"/>
        <w:textAlignment w:val="baseline"/>
        <w:rPr>
          <w:rFonts w:eastAsiaTheme="minorEastAsia"/>
          <w:noProof/>
          <w:sz w:val="28"/>
          <w:szCs w:val="28"/>
        </w:rPr>
      </w:pPr>
      <w:r>
        <w:rPr>
          <w:rFonts w:eastAsiaTheme="minorEastAsia"/>
          <w:noProof/>
          <w:sz w:val="28"/>
          <w:szCs w:val="28"/>
        </w:rPr>
        <w:t>The primary scope of the project is to establish an organized and semi</w:t>
      </w:r>
      <w:ins w:id="56" w:author="ramya varakantham" w:date="2017-01-10T11:13:00Z">
        <w:r w:rsidR="006C1284">
          <w:rPr>
            <w:rFonts w:eastAsiaTheme="minorEastAsia"/>
            <w:noProof/>
            <w:sz w:val="28"/>
            <w:szCs w:val="28"/>
          </w:rPr>
          <w:t>-</w:t>
        </w:r>
      </w:ins>
      <w:del w:id="57" w:author="ramya varakantham" w:date="2017-01-10T11:13:00Z">
        <w:r w:rsidDel="006C1284">
          <w:rPr>
            <w:rFonts w:eastAsiaTheme="minorEastAsia"/>
            <w:noProof/>
            <w:sz w:val="28"/>
            <w:szCs w:val="28"/>
          </w:rPr>
          <w:delText xml:space="preserve"> </w:delText>
        </w:r>
      </w:del>
      <w:r>
        <w:rPr>
          <w:rFonts w:eastAsiaTheme="minorEastAsia"/>
          <w:noProof/>
          <w:sz w:val="28"/>
          <w:szCs w:val="28"/>
        </w:rPr>
        <w:t>automated way of arranging temporary accomodation for incoming internationl students. In addition, it will provide airport pickup option, Off-Campus permanent housing listings</w:t>
      </w:r>
      <w:ins w:id="58" w:author="ramya varakantham" w:date="2017-01-09T14:13:00Z">
        <w:r w:rsidR="00B716E6">
          <w:rPr>
            <w:rFonts w:eastAsiaTheme="minorEastAsia"/>
            <w:noProof/>
            <w:sz w:val="28"/>
            <w:szCs w:val="28"/>
          </w:rPr>
          <w:t xml:space="preserve"> </w:t>
        </w:r>
      </w:ins>
      <w:del w:id="59" w:author="ramya varakantham" w:date="2017-01-09T14:13:00Z">
        <w:r w:rsidDel="00B716E6">
          <w:rPr>
            <w:rFonts w:eastAsiaTheme="minorEastAsia"/>
            <w:noProof/>
            <w:sz w:val="28"/>
            <w:szCs w:val="28"/>
          </w:rPr>
          <w:delText xml:space="preserve">, listings of commodities and course </w:delText>
        </w:r>
        <w:r w:rsidR="007726E9" w:rsidDel="00B716E6">
          <w:rPr>
            <w:rFonts w:eastAsiaTheme="minorEastAsia"/>
            <w:noProof/>
            <w:sz w:val="28"/>
            <w:szCs w:val="28"/>
          </w:rPr>
          <w:delText xml:space="preserve">textbooks </w:delText>
        </w:r>
      </w:del>
      <w:r w:rsidR="007726E9">
        <w:rPr>
          <w:rFonts w:eastAsiaTheme="minorEastAsia"/>
          <w:noProof/>
          <w:sz w:val="28"/>
          <w:szCs w:val="28"/>
        </w:rPr>
        <w:t xml:space="preserve">and </w:t>
      </w:r>
      <w:r>
        <w:rPr>
          <w:rFonts w:eastAsiaTheme="minorEastAsia"/>
          <w:noProof/>
          <w:sz w:val="28"/>
          <w:szCs w:val="28"/>
        </w:rPr>
        <w:t>statist</w:t>
      </w:r>
      <w:r w:rsidR="007726E9">
        <w:rPr>
          <w:rFonts w:eastAsiaTheme="minorEastAsia"/>
          <w:noProof/>
          <w:sz w:val="28"/>
          <w:szCs w:val="28"/>
        </w:rPr>
        <w:t xml:space="preserve">ics on volunteer activities. </w:t>
      </w:r>
    </w:p>
    <w:p w:rsidR="004B4D26" w:rsidRPr="00A72DEA" w:rsidRDefault="004B4D26" w:rsidP="00E82F01">
      <w:pPr>
        <w:pStyle w:val="paragraph"/>
        <w:spacing w:before="0" w:beforeAutospacing="0" w:after="0" w:afterAutospacing="0"/>
        <w:textAlignment w:val="baseline"/>
        <w:rPr>
          <w:rFonts w:eastAsiaTheme="minorEastAsia"/>
          <w:b/>
          <w:noProof/>
          <w:sz w:val="28"/>
          <w:szCs w:val="28"/>
          <w:rPrChange w:id="60" w:author="Lakshmi sneha Guttikonda" w:date="2016-09-02T11:19:00Z">
            <w:rPr>
              <w:rFonts w:eastAsiaTheme="minorEastAsia"/>
              <w:noProof/>
              <w:sz w:val="28"/>
              <w:szCs w:val="28"/>
            </w:rPr>
          </w:rPrChange>
        </w:rPr>
      </w:pPr>
    </w:p>
    <w:p w:rsidR="00C818D3" w:rsidRPr="00A72DEA" w:rsidDel="00175AD7" w:rsidRDefault="00C818D3">
      <w:pPr>
        <w:pStyle w:val="paragraph"/>
        <w:spacing w:before="0" w:beforeAutospacing="0" w:after="0" w:afterAutospacing="0"/>
        <w:textAlignment w:val="baseline"/>
        <w:rPr>
          <w:del w:id="61" w:author="Ganesh Krishnamurthy" w:date="2016-09-02T11:06:00Z"/>
          <w:rFonts w:eastAsiaTheme="minorEastAsia"/>
          <w:b/>
          <w:noProof/>
          <w:sz w:val="28"/>
          <w:szCs w:val="28"/>
          <w:rPrChange w:id="62" w:author="Lakshmi sneha Guttikonda" w:date="2016-09-02T11:19:00Z">
            <w:rPr>
              <w:del w:id="63" w:author="Ganesh Krishnamurthy" w:date="2016-09-02T11:06:00Z"/>
              <w:rFonts w:eastAsiaTheme="minorEastAsia"/>
              <w:noProof/>
              <w:sz w:val="28"/>
              <w:szCs w:val="28"/>
            </w:rPr>
          </w:rPrChange>
        </w:rPr>
        <w:pPrChange w:id="64" w:author="Ganesh Krishnamurthy" w:date="2016-09-02T11:06:00Z">
          <w:pPr>
            <w:pStyle w:val="paragraph"/>
            <w:spacing w:before="0" w:beforeAutospacing="0" w:after="0" w:afterAutospacing="0"/>
            <w:ind w:left="360"/>
            <w:textAlignment w:val="baseline"/>
          </w:pPr>
        </w:pPrChange>
      </w:pPr>
    </w:p>
    <w:p w:rsidR="00C818D3" w:rsidRPr="00A72DEA" w:rsidDel="00F736DB" w:rsidRDefault="00C818D3">
      <w:pPr>
        <w:pStyle w:val="paragraph"/>
        <w:spacing w:before="0" w:beforeAutospacing="0" w:after="0" w:afterAutospacing="0"/>
        <w:textAlignment w:val="baseline"/>
        <w:rPr>
          <w:del w:id="65" w:author="Ganesh Krishnamurthy" w:date="2016-09-02T11:09:00Z"/>
          <w:rFonts w:eastAsiaTheme="minorEastAsia"/>
          <w:b/>
          <w:noProof/>
          <w:sz w:val="28"/>
          <w:szCs w:val="28"/>
          <w:rPrChange w:id="66" w:author="Lakshmi sneha Guttikonda" w:date="2016-09-02T11:19:00Z">
            <w:rPr>
              <w:del w:id="67" w:author="Ganesh Krishnamurthy" w:date="2016-09-02T11:09:00Z"/>
              <w:rFonts w:eastAsiaTheme="minorEastAsia"/>
              <w:noProof/>
              <w:sz w:val="28"/>
              <w:szCs w:val="28"/>
            </w:rPr>
          </w:rPrChange>
        </w:rPr>
        <w:pPrChange w:id="68" w:author="Ganesh Krishnamurthy" w:date="2016-09-02T11:06:00Z">
          <w:pPr>
            <w:pStyle w:val="paragraph"/>
            <w:spacing w:before="0" w:beforeAutospacing="0" w:after="0" w:afterAutospacing="0"/>
            <w:ind w:left="360"/>
            <w:textAlignment w:val="baseline"/>
          </w:pPr>
        </w:pPrChange>
      </w:pPr>
      <w:del w:id="69" w:author="Ganesh Krishnamurthy" w:date="2016-09-02T11:09:00Z">
        <w:r w:rsidRPr="00A72DEA" w:rsidDel="00F736DB">
          <w:rPr>
            <w:rFonts w:eastAsiaTheme="minorEastAsia"/>
            <w:b/>
            <w:noProof/>
            <w:sz w:val="28"/>
            <w:szCs w:val="28"/>
            <w:rPrChange w:id="70" w:author="Lakshmi sneha Guttikonda" w:date="2016-09-02T11:19:00Z">
              <w:rPr>
                <w:rFonts w:eastAsiaTheme="minorEastAsia"/>
                <w:noProof/>
                <w:sz w:val="28"/>
                <w:szCs w:val="28"/>
              </w:rPr>
            </w:rPrChange>
          </w:rPr>
          <w:delText>Value-added:</w:delText>
        </w:r>
      </w:del>
    </w:p>
    <w:p w:rsidR="00C818D3" w:rsidRPr="00A72DEA" w:rsidDel="00F736DB" w:rsidRDefault="00C818D3" w:rsidP="00C818D3">
      <w:pPr>
        <w:pStyle w:val="paragraph"/>
        <w:spacing w:before="0" w:beforeAutospacing="0" w:after="0" w:afterAutospacing="0"/>
        <w:ind w:left="360"/>
        <w:textAlignment w:val="baseline"/>
        <w:rPr>
          <w:del w:id="71" w:author="Ganesh Krishnamurthy" w:date="2016-09-02T11:09:00Z"/>
          <w:rFonts w:eastAsiaTheme="minorEastAsia"/>
          <w:b/>
          <w:noProof/>
          <w:sz w:val="28"/>
          <w:szCs w:val="28"/>
          <w:rPrChange w:id="72" w:author="Lakshmi sneha Guttikonda" w:date="2016-09-02T11:19:00Z">
            <w:rPr>
              <w:del w:id="73" w:author="Ganesh Krishnamurthy" w:date="2016-09-02T11:09:00Z"/>
              <w:rFonts w:eastAsiaTheme="minorEastAsia"/>
              <w:noProof/>
              <w:sz w:val="28"/>
              <w:szCs w:val="28"/>
            </w:rPr>
          </w:rPrChange>
        </w:rPr>
      </w:pPr>
    </w:p>
    <w:p w:rsidR="00E82F01" w:rsidRPr="00A72DEA" w:rsidDel="00F736DB" w:rsidRDefault="00E82F01">
      <w:pPr>
        <w:pStyle w:val="paragraph"/>
        <w:spacing w:before="0" w:beforeAutospacing="0" w:after="0" w:afterAutospacing="0"/>
        <w:textAlignment w:val="baseline"/>
        <w:rPr>
          <w:del w:id="74" w:author="Ganesh Krishnamurthy" w:date="2016-09-02T11:09:00Z"/>
          <w:rFonts w:eastAsiaTheme="minorEastAsia"/>
          <w:b/>
          <w:noProof/>
          <w:sz w:val="28"/>
          <w:szCs w:val="28"/>
          <w:rPrChange w:id="75" w:author="Lakshmi sneha Guttikonda" w:date="2016-09-02T11:19:00Z">
            <w:rPr>
              <w:del w:id="76" w:author="Ganesh Krishnamurthy" w:date="2016-09-02T11:09:00Z"/>
              <w:rFonts w:eastAsiaTheme="minorEastAsia"/>
              <w:noProof/>
              <w:sz w:val="28"/>
              <w:szCs w:val="28"/>
              <w:highlight w:val="yellow"/>
            </w:rPr>
          </w:rPrChange>
        </w:rPr>
        <w:pPrChange w:id="77" w:author="Ganesh Krishnamurthy" w:date="2016-09-02T11:06:00Z">
          <w:pPr>
            <w:pStyle w:val="paragraph"/>
            <w:spacing w:before="0" w:beforeAutospacing="0" w:after="0" w:afterAutospacing="0"/>
            <w:ind w:left="360"/>
            <w:textAlignment w:val="baseline"/>
          </w:pPr>
        </w:pPrChange>
      </w:pPr>
      <w:del w:id="78" w:author="Ganesh Krishnamurthy" w:date="2016-09-02T11:09:00Z">
        <w:r w:rsidRPr="00A72DEA" w:rsidDel="00F736DB">
          <w:rPr>
            <w:rFonts w:eastAsiaTheme="minorEastAsia"/>
            <w:b/>
            <w:noProof/>
            <w:sz w:val="28"/>
            <w:szCs w:val="28"/>
            <w:rPrChange w:id="79" w:author="Lakshmi sneha Guttikonda" w:date="2016-09-02T11:19:00Z">
              <w:rPr>
                <w:rFonts w:eastAsiaTheme="minorEastAsia"/>
                <w:noProof/>
                <w:sz w:val="28"/>
                <w:szCs w:val="28"/>
                <w:highlight w:val="yellow"/>
              </w:rPr>
            </w:rPrChange>
          </w:rPr>
          <w:delText xml:space="preserve">ASU </w:delText>
        </w:r>
        <w:r w:rsidR="00881C38" w:rsidRPr="00A72DEA" w:rsidDel="00F736DB">
          <w:rPr>
            <w:rFonts w:eastAsiaTheme="minorEastAsia"/>
            <w:b/>
            <w:noProof/>
            <w:sz w:val="28"/>
            <w:szCs w:val="28"/>
            <w:rPrChange w:id="80" w:author="Lakshmi sneha Guttikonda" w:date="2016-09-02T11:19:00Z">
              <w:rPr>
                <w:rFonts w:eastAsiaTheme="minorEastAsia"/>
                <w:noProof/>
                <w:sz w:val="28"/>
                <w:szCs w:val="28"/>
                <w:highlight w:val="yellow"/>
              </w:rPr>
            </w:rPrChange>
          </w:rPr>
          <w:delText xml:space="preserve">students can </w:delText>
        </w:r>
        <w:r w:rsidRPr="00A72DEA" w:rsidDel="00F736DB">
          <w:rPr>
            <w:rFonts w:eastAsiaTheme="minorEastAsia"/>
            <w:b/>
            <w:noProof/>
            <w:sz w:val="28"/>
            <w:szCs w:val="28"/>
            <w:rPrChange w:id="81" w:author="Lakshmi sneha Guttikonda" w:date="2016-09-02T11:19:00Z">
              <w:rPr>
                <w:rFonts w:eastAsiaTheme="minorEastAsia"/>
                <w:noProof/>
                <w:sz w:val="28"/>
                <w:szCs w:val="28"/>
                <w:highlight w:val="yellow"/>
              </w:rPr>
            </w:rPrChange>
          </w:rPr>
          <w:delText>post the items that they are willing to sell and give away for free of cost</w:delText>
        </w:r>
        <w:r w:rsidR="007A0458" w:rsidRPr="00A72DEA" w:rsidDel="00F736DB">
          <w:rPr>
            <w:rFonts w:eastAsiaTheme="minorEastAsia"/>
            <w:b/>
            <w:noProof/>
            <w:sz w:val="28"/>
            <w:szCs w:val="28"/>
            <w:rPrChange w:id="82" w:author="Lakshmi sneha Guttikonda" w:date="2016-09-02T11:19:00Z">
              <w:rPr>
                <w:rFonts w:eastAsiaTheme="minorEastAsia"/>
                <w:noProof/>
                <w:sz w:val="28"/>
                <w:szCs w:val="28"/>
                <w:highlight w:val="yellow"/>
              </w:rPr>
            </w:rPrChange>
          </w:rPr>
          <w:delText>.</w:delText>
        </w:r>
      </w:del>
    </w:p>
    <w:p w:rsidR="00E82F01" w:rsidRPr="00A72DEA" w:rsidDel="00F736DB" w:rsidRDefault="00E82F01" w:rsidP="000C69E3">
      <w:pPr>
        <w:rPr>
          <w:del w:id="83" w:author="Ganesh Krishnamurthy" w:date="2016-09-02T11:08:00Z"/>
          <w:rFonts w:ascii="Times New Roman" w:eastAsiaTheme="minorEastAsia" w:hAnsi="Times New Roman" w:cs="Times New Roman"/>
          <w:b/>
          <w:noProof/>
          <w:color w:val="002060"/>
          <w:sz w:val="28"/>
          <w:szCs w:val="28"/>
          <w:rPrChange w:id="84" w:author="Lakshmi sneha Guttikonda" w:date="2016-09-02T11:19:00Z">
            <w:rPr>
              <w:del w:id="85" w:author="Ganesh Krishnamurthy" w:date="2016-09-02T11:08:00Z"/>
              <w:rFonts w:ascii="Times New Roman" w:eastAsiaTheme="minorEastAsia" w:hAnsi="Times New Roman" w:cs="Times New Roman"/>
              <w:noProof/>
              <w:color w:val="002060"/>
              <w:sz w:val="28"/>
              <w:szCs w:val="28"/>
            </w:rPr>
          </w:rPrChange>
        </w:rPr>
      </w:pPr>
    </w:p>
    <w:p w:rsidR="00CF115D" w:rsidRPr="00A72DEA" w:rsidDel="00452BC1" w:rsidRDefault="00CF115D" w:rsidP="000C69E3">
      <w:pPr>
        <w:rPr>
          <w:del w:id="86" w:author="Ganesh Krishnamurthy" w:date="2016-09-02T10:31:00Z"/>
          <w:rFonts w:ascii="Times New Roman" w:eastAsiaTheme="minorEastAsia" w:hAnsi="Times New Roman" w:cs="Times New Roman"/>
          <w:b/>
          <w:noProof/>
          <w:color w:val="002060"/>
          <w:sz w:val="28"/>
          <w:szCs w:val="28"/>
          <w:rPrChange w:id="87" w:author="Lakshmi sneha Guttikonda" w:date="2016-09-02T11:19:00Z">
            <w:rPr>
              <w:del w:id="88" w:author="Ganesh Krishnamurthy" w:date="2016-09-02T10:31:00Z"/>
              <w:rFonts w:ascii="Times New Roman" w:eastAsiaTheme="minorEastAsia" w:hAnsi="Times New Roman" w:cs="Times New Roman"/>
              <w:noProof/>
              <w:color w:val="002060"/>
              <w:sz w:val="28"/>
              <w:szCs w:val="28"/>
            </w:rPr>
          </w:rPrChange>
        </w:rPr>
      </w:pPr>
      <w:del w:id="89" w:author="Ganesh Krishnamurthy" w:date="2016-09-02T10:31:00Z">
        <w:r w:rsidRPr="00A72DEA" w:rsidDel="00452BC1">
          <w:rPr>
            <w:rFonts w:ascii="Times New Roman" w:eastAsiaTheme="minorEastAsia" w:hAnsi="Times New Roman" w:cs="Times New Roman"/>
            <w:b/>
            <w:noProof/>
            <w:color w:val="002060"/>
            <w:sz w:val="28"/>
            <w:szCs w:val="28"/>
            <w:rPrChange w:id="90" w:author="Lakshmi sneha Guttikonda" w:date="2016-09-02T11:19:00Z">
              <w:rPr>
                <w:rFonts w:ascii="Times New Roman" w:eastAsiaTheme="minorEastAsia" w:hAnsi="Times New Roman" w:cs="Times New Roman"/>
                <w:noProof/>
                <w:color w:val="002060"/>
                <w:sz w:val="28"/>
                <w:szCs w:val="28"/>
              </w:rPr>
            </w:rPrChange>
          </w:rPr>
          <w:delText>Detailed Description:</w:delText>
        </w:r>
      </w:del>
    </w:p>
    <w:p w:rsidR="00D850A5" w:rsidRPr="00A72DEA" w:rsidDel="00452BC1" w:rsidRDefault="008E2415" w:rsidP="008E2415">
      <w:pPr>
        <w:pStyle w:val="ListParagraph"/>
        <w:numPr>
          <w:ilvl w:val="0"/>
          <w:numId w:val="3"/>
        </w:numPr>
        <w:rPr>
          <w:del w:id="91" w:author="Ganesh Krishnamurthy" w:date="2016-09-02T10:31:00Z"/>
          <w:rFonts w:ascii="Times New Roman" w:eastAsiaTheme="minorEastAsia" w:hAnsi="Times New Roman" w:cs="Times New Roman"/>
          <w:b/>
          <w:noProof/>
          <w:color w:val="002060"/>
          <w:sz w:val="28"/>
          <w:szCs w:val="28"/>
          <w:rPrChange w:id="92" w:author="Lakshmi sneha Guttikonda" w:date="2016-09-02T11:19:00Z">
            <w:rPr>
              <w:del w:id="93" w:author="Ganesh Krishnamurthy" w:date="2016-09-02T10:31:00Z"/>
              <w:rFonts w:ascii="Times New Roman" w:eastAsiaTheme="minorEastAsia" w:hAnsi="Times New Roman" w:cs="Times New Roman"/>
              <w:noProof/>
              <w:color w:val="002060"/>
              <w:sz w:val="28"/>
              <w:szCs w:val="28"/>
            </w:rPr>
          </w:rPrChange>
        </w:rPr>
      </w:pPr>
      <w:del w:id="94" w:author="Ganesh Krishnamurthy" w:date="2016-09-02T10:31:00Z">
        <w:r w:rsidRPr="00A72DEA" w:rsidDel="00452BC1">
          <w:rPr>
            <w:rFonts w:ascii="Times New Roman" w:eastAsiaTheme="minorEastAsia" w:hAnsi="Times New Roman" w:cs="Times New Roman"/>
            <w:b/>
            <w:noProof/>
            <w:sz w:val="28"/>
            <w:szCs w:val="28"/>
            <w:rPrChange w:id="95" w:author="Lakshmi sneha Guttikonda" w:date="2016-09-02T11:19:00Z">
              <w:rPr>
                <w:rFonts w:ascii="Times New Roman" w:eastAsiaTheme="minorEastAsia" w:hAnsi="Times New Roman" w:cs="Times New Roman"/>
                <w:noProof/>
                <w:sz w:val="28"/>
                <w:szCs w:val="28"/>
              </w:rPr>
            </w:rPrChange>
          </w:rPr>
          <w:delText>Off-campus temporary accommodation for the incoming students</w:delText>
        </w:r>
        <w:r w:rsidR="00EA6854" w:rsidRPr="00A72DEA" w:rsidDel="00452BC1">
          <w:rPr>
            <w:rFonts w:ascii="Times New Roman" w:eastAsiaTheme="minorEastAsia" w:hAnsi="Times New Roman" w:cs="Times New Roman"/>
            <w:b/>
            <w:noProof/>
            <w:sz w:val="28"/>
            <w:szCs w:val="28"/>
            <w:rPrChange w:id="96" w:author="Lakshmi sneha Guttikonda" w:date="2016-09-02T11:19:00Z">
              <w:rPr>
                <w:rFonts w:ascii="Times New Roman" w:eastAsiaTheme="minorEastAsia" w:hAnsi="Times New Roman" w:cs="Times New Roman"/>
                <w:noProof/>
                <w:sz w:val="28"/>
                <w:szCs w:val="28"/>
              </w:rPr>
            </w:rPrChange>
          </w:rPr>
          <w:delText>.</w:delText>
        </w:r>
      </w:del>
    </w:p>
    <w:p w:rsidR="006A4A5B" w:rsidRPr="00A72DEA" w:rsidDel="00452BC1" w:rsidRDefault="006A4A5B" w:rsidP="006A4A5B">
      <w:pPr>
        <w:pStyle w:val="ListParagraph"/>
        <w:rPr>
          <w:del w:id="97" w:author="Ganesh Krishnamurthy" w:date="2016-09-02T10:31:00Z"/>
          <w:rFonts w:ascii="Times New Roman" w:eastAsiaTheme="minorEastAsia" w:hAnsi="Times New Roman" w:cs="Times New Roman"/>
          <w:b/>
          <w:noProof/>
          <w:color w:val="002060"/>
          <w:sz w:val="28"/>
          <w:szCs w:val="28"/>
          <w:rPrChange w:id="98" w:author="Lakshmi sneha Guttikonda" w:date="2016-09-02T11:19:00Z">
            <w:rPr>
              <w:del w:id="99" w:author="Ganesh Krishnamurthy" w:date="2016-09-02T10:31:00Z"/>
              <w:rFonts w:ascii="Times New Roman" w:eastAsiaTheme="minorEastAsia" w:hAnsi="Times New Roman" w:cs="Times New Roman"/>
              <w:noProof/>
              <w:color w:val="002060"/>
              <w:sz w:val="28"/>
              <w:szCs w:val="28"/>
            </w:rPr>
          </w:rPrChange>
        </w:rPr>
      </w:pPr>
      <w:del w:id="100" w:author="Ganesh Krishnamurthy" w:date="2016-09-02T10:31:00Z">
        <w:r w:rsidRPr="00A72DEA" w:rsidDel="00452BC1">
          <w:rPr>
            <w:rFonts w:ascii="Times New Roman" w:eastAsiaTheme="minorEastAsia" w:hAnsi="Times New Roman" w:cs="Times New Roman"/>
            <w:b/>
            <w:noProof/>
            <w:sz w:val="28"/>
            <w:szCs w:val="28"/>
            <w:rPrChange w:id="101" w:author="Lakshmi sneha Guttikonda" w:date="2016-09-02T11:19:00Z">
              <w:rPr>
                <w:rFonts w:ascii="Times New Roman" w:eastAsiaTheme="minorEastAsia" w:hAnsi="Times New Roman" w:cs="Times New Roman"/>
                <w:noProof/>
                <w:sz w:val="28"/>
                <w:szCs w:val="28"/>
              </w:rPr>
            </w:rPrChange>
          </w:rPr>
          <w:delText xml:space="preserve">             Temporary accomadation is </w:delText>
        </w:r>
      </w:del>
    </w:p>
    <w:p w:rsidR="00E656B2" w:rsidRPr="00A72DEA" w:rsidDel="00452BC1" w:rsidRDefault="00EC6C45" w:rsidP="00E656B2">
      <w:pPr>
        <w:pStyle w:val="ListParagraph"/>
        <w:rPr>
          <w:del w:id="102" w:author="Ganesh Krishnamurthy" w:date="2016-09-02T10:31:00Z"/>
          <w:rFonts w:ascii="Times New Roman" w:eastAsiaTheme="minorEastAsia" w:hAnsi="Times New Roman" w:cs="Times New Roman"/>
          <w:b/>
          <w:noProof/>
          <w:color w:val="002060"/>
          <w:sz w:val="28"/>
          <w:szCs w:val="28"/>
          <w:rPrChange w:id="103" w:author="Lakshmi sneha Guttikonda" w:date="2016-09-02T11:19:00Z">
            <w:rPr>
              <w:del w:id="104" w:author="Ganesh Krishnamurthy" w:date="2016-09-02T10:31:00Z"/>
              <w:rFonts w:ascii="Times New Roman" w:eastAsiaTheme="minorEastAsia" w:hAnsi="Times New Roman" w:cs="Times New Roman"/>
              <w:noProof/>
              <w:color w:val="002060"/>
              <w:sz w:val="28"/>
              <w:szCs w:val="28"/>
            </w:rPr>
          </w:rPrChange>
        </w:rPr>
      </w:pPr>
      <w:del w:id="105" w:author="Ganesh Krishnamurthy" w:date="2016-09-02T10:31:00Z">
        <w:r w:rsidRPr="00A72DEA" w:rsidDel="00452BC1">
          <w:rPr>
            <w:rFonts w:ascii="Times New Roman" w:eastAsiaTheme="minorEastAsia" w:hAnsi="Times New Roman" w:cs="Times New Roman"/>
            <w:b/>
            <w:noProof/>
            <w:color w:val="002060"/>
            <w:sz w:val="28"/>
            <w:szCs w:val="28"/>
            <w:rPrChange w:id="106" w:author="Lakshmi sneha Guttikonda" w:date="2016-09-02T11:19:00Z">
              <w:rPr>
                <w:rFonts w:ascii="Times New Roman" w:eastAsiaTheme="minorEastAsia" w:hAnsi="Times New Roman" w:cs="Times New Roman"/>
                <w:noProof/>
                <w:color w:val="002060"/>
                <w:sz w:val="28"/>
                <w:szCs w:val="28"/>
              </w:rPr>
            </w:rPrChange>
          </w:rPr>
          <w:tab/>
        </w:r>
      </w:del>
    </w:p>
    <w:p w:rsidR="00C578BE" w:rsidRPr="00A72DEA" w:rsidDel="00452BC1" w:rsidRDefault="00C578BE" w:rsidP="00C578BE">
      <w:pPr>
        <w:pStyle w:val="ListParagraph"/>
        <w:rPr>
          <w:del w:id="107" w:author="Ganesh Krishnamurthy" w:date="2016-09-02T10:31:00Z"/>
          <w:rFonts w:ascii="Times New Roman" w:eastAsiaTheme="minorEastAsia" w:hAnsi="Times New Roman" w:cs="Times New Roman"/>
          <w:b/>
          <w:noProof/>
          <w:color w:val="002060"/>
          <w:sz w:val="28"/>
          <w:szCs w:val="28"/>
          <w:rPrChange w:id="108" w:author="Lakshmi sneha Guttikonda" w:date="2016-09-02T11:19:00Z">
            <w:rPr>
              <w:del w:id="109" w:author="Ganesh Krishnamurthy" w:date="2016-09-02T10:31:00Z"/>
              <w:rFonts w:ascii="Times New Roman" w:eastAsiaTheme="minorEastAsia" w:hAnsi="Times New Roman" w:cs="Times New Roman"/>
              <w:noProof/>
              <w:color w:val="002060"/>
              <w:sz w:val="28"/>
              <w:szCs w:val="28"/>
            </w:rPr>
          </w:rPrChange>
        </w:rPr>
      </w:pPr>
    </w:p>
    <w:p w:rsidR="00241961" w:rsidRPr="00A72DEA" w:rsidDel="00452BC1" w:rsidRDefault="00241961" w:rsidP="008E2415">
      <w:pPr>
        <w:pStyle w:val="ListParagraph"/>
        <w:numPr>
          <w:ilvl w:val="0"/>
          <w:numId w:val="3"/>
        </w:numPr>
        <w:rPr>
          <w:del w:id="110" w:author="Ganesh Krishnamurthy" w:date="2016-09-02T10:31:00Z"/>
          <w:rFonts w:ascii="Times New Roman" w:eastAsiaTheme="minorEastAsia" w:hAnsi="Times New Roman" w:cs="Times New Roman"/>
          <w:b/>
          <w:noProof/>
          <w:color w:val="002060"/>
          <w:sz w:val="28"/>
          <w:szCs w:val="28"/>
          <w:rPrChange w:id="111" w:author="Lakshmi sneha Guttikonda" w:date="2016-09-02T11:19:00Z">
            <w:rPr>
              <w:del w:id="112" w:author="Ganesh Krishnamurthy" w:date="2016-09-02T10:31:00Z"/>
              <w:rFonts w:ascii="Times New Roman" w:eastAsiaTheme="minorEastAsia" w:hAnsi="Times New Roman" w:cs="Times New Roman"/>
              <w:noProof/>
              <w:color w:val="002060"/>
              <w:sz w:val="28"/>
              <w:szCs w:val="28"/>
            </w:rPr>
          </w:rPrChange>
        </w:rPr>
      </w:pPr>
      <w:del w:id="113" w:author="Ganesh Krishnamurthy" w:date="2016-09-02T10:31:00Z">
        <w:r w:rsidRPr="00A72DEA" w:rsidDel="00452BC1">
          <w:rPr>
            <w:rFonts w:ascii="Times New Roman" w:eastAsiaTheme="minorEastAsia" w:hAnsi="Times New Roman" w:cs="Times New Roman"/>
            <w:b/>
            <w:noProof/>
            <w:sz w:val="28"/>
            <w:szCs w:val="28"/>
            <w:rPrChange w:id="114" w:author="Lakshmi sneha Guttikonda" w:date="2016-09-02T11:19:00Z">
              <w:rPr>
                <w:rFonts w:ascii="Times New Roman" w:eastAsiaTheme="minorEastAsia" w:hAnsi="Times New Roman" w:cs="Times New Roman"/>
                <w:noProof/>
                <w:sz w:val="28"/>
                <w:szCs w:val="28"/>
              </w:rPr>
            </w:rPrChange>
          </w:rPr>
          <w:delText>Pick up</w:delText>
        </w:r>
        <w:r w:rsidR="00F14E10" w:rsidRPr="00A72DEA" w:rsidDel="00452BC1">
          <w:rPr>
            <w:rFonts w:ascii="Times New Roman" w:eastAsiaTheme="minorEastAsia" w:hAnsi="Times New Roman" w:cs="Times New Roman"/>
            <w:b/>
            <w:noProof/>
            <w:sz w:val="28"/>
            <w:szCs w:val="28"/>
            <w:rPrChange w:id="115" w:author="Lakshmi sneha Guttikonda" w:date="2016-09-02T11:19:00Z">
              <w:rPr>
                <w:rFonts w:ascii="Times New Roman" w:eastAsiaTheme="minorEastAsia" w:hAnsi="Times New Roman" w:cs="Times New Roman"/>
                <w:noProof/>
                <w:sz w:val="28"/>
                <w:szCs w:val="28"/>
              </w:rPr>
            </w:rPrChange>
          </w:rPr>
          <w:delText>from the airport on the arrival of incoming stduents</w:delText>
        </w:r>
      </w:del>
    </w:p>
    <w:p w:rsidR="00F2463D" w:rsidRPr="00A72DEA" w:rsidDel="00452BC1" w:rsidRDefault="00F14E10" w:rsidP="00F2463D">
      <w:pPr>
        <w:pStyle w:val="ListParagraph"/>
        <w:rPr>
          <w:del w:id="116" w:author="Ganesh Krishnamurthy" w:date="2016-09-02T10:31:00Z"/>
          <w:rFonts w:ascii="Times New Roman" w:eastAsiaTheme="minorEastAsia" w:hAnsi="Times New Roman" w:cs="Times New Roman"/>
          <w:b/>
          <w:noProof/>
          <w:sz w:val="28"/>
          <w:szCs w:val="28"/>
          <w:rPrChange w:id="117" w:author="Lakshmi sneha Guttikonda" w:date="2016-09-02T11:19:00Z">
            <w:rPr>
              <w:del w:id="118" w:author="Ganesh Krishnamurthy" w:date="2016-09-02T10:31:00Z"/>
              <w:rFonts w:ascii="Times New Roman" w:eastAsiaTheme="minorEastAsia" w:hAnsi="Times New Roman" w:cs="Times New Roman"/>
              <w:noProof/>
              <w:sz w:val="28"/>
              <w:szCs w:val="28"/>
            </w:rPr>
          </w:rPrChange>
        </w:rPr>
      </w:pPr>
      <w:del w:id="119" w:author="Ganesh Krishnamurthy" w:date="2016-09-02T10:31:00Z">
        <w:r w:rsidRPr="00A72DEA" w:rsidDel="00452BC1">
          <w:rPr>
            <w:rFonts w:ascii="Times New Roman" w:eastAsiaTheme="minorEastAsia" w:hAnsi="Times New Roman" w:cs="Times New Roman"/>
            <w:b/>
            <w:noProof/>
            <w:sz w:val="28"/>
            <w:szCs w:val="28"/>
            <w:rPrChange w:id="120" w:author="Lakshmi sneha Guttikonda" w:date="2016-09-02T11:19:00Z">
              <w:rPr>
                <w:rFonts w:ascii="Times New Roman" w:eastAsiaTheme="minorEastAsia" w:hAnsi="Times New Roman" w:cs="Times New Roman"/>
                <w:noProof/>
                <w:sz w:val="28"/>
                <w:szCs w:val="28"/>
              </w:rPr>
            </w:rPrChange>
          </w:rPr>
          <w:tab/>
          <w:delText xml:space="preserve">This is one of the important </w:delText>
        </w:r>
        <w:r w:rsidR="00EC6C45" w:rsidRPr="00A72DEA" w:rsidDel="00452BC1">
          <w:rPr>
            <w:rFonts w:ascii="Times New Roman" w:eastAsiaTheme="minorEastAsia" w:hAnsi="Times New Roman" w:cs="Times New Roman"/>
            <w:b/>
            <w:noProof/>
            <w:sz w:val="28"/>
            <w:szCs w:val="28"/>
            <w:rPrChange w:id="121" w:author="Lakshmi sneha Guttikonda" w:date="2016-09-02T11:19:00Z">
              <w:rPr>
                <w:rFonts w:ascii="Times New Roman" w:eastAsiaTheme="minorEastAsia" w:hAnsi="Times New Roman" w:cs="Times New Roman"/>
                <w:noProof/>
                <w:sz w:val="28"/>
                <w:szCs w:val="28"/>
              </w:rPr>
            </w:rPrChange>
          </w:rPr>
          <w:delText xml:space="preserve">value-added </w:delText>
        </w:r>
        <w:r w:rsidRPr="00A72DEA" w:rsidDel="00452BC1">
          <w:rPr>
            <w:rFonts w:ascii="Times New Roman" w:eastAsiaTheme="minorEastAsia" w:hAnsi="Times New Roman" w:cs="Times New Roman"/>
            <w:b/>
            <w:noProof/>
            <w:sz w:val="28"/>
            <w:szCs w:val="28"/>
            <w:rPrChange w:id="122" w:author="Lakshmi sneha Guttikonda" w:date="2016-09-02T11:19:00Z">
              <w:rPr>
                <w:rFonts w:ascii="Times New Roman" w:eastAsiaTheme="minorEastAsia" w:hAnsi="Times New Roman" w:cs="Times New Roman"/>
                <w:noProof/>
                <w:sz w:val="28"/>
                <w:szCs w:val="28"/>
              </w:rPr>
            </w:rPrChange>
          </w:rPr>
          <w:delText>feature</w:delText>
        </w:r>
        <w:r w:rsidR="009117FC" w:rsidRPr="00A72DEA" w:rsidDel="00452BC1">
          <w:rPr>
            <w:rFonts w:ascii="Times New Roman" w:eastAsiaTheme="minorEastAsia" w:hAnsi="Times New Roman" w:cs="Times New Roman"/>
            <w:b/>
            <w:noProof/>
            <w:sz w:val="28"/>
            <w:szCs w:val="28"/>
            <w:rPrChange w:id="123" w:author="Lakshmi sneha Guttikonda" w:date="2016-09-02T11:19:00Z">
              <w:rPr>
                <w:rFonts w:ascii="Times New Roman" w:eastAsiaTheme="minorEastAsia" w:hAnsi="Times New Roman" w:cs="Times New Roman"/>
                <w:noProof/>
                <w:sz w:val="28"/>
                <w:szCs w:val="28"/>
              </w:rPr>
            </w:rPrChange>
          </w:rPr>
          <w:delText xml:space="preserve"> for incoming students</w:delText>
        </w:r>
        <w:r w:rsidR="00AC330C" w:rsidRPr="00A72DEA" w:rsidDel="00452BC1">
          <w:rPr>
            <w:rFonts w:ascii="Times New Roman" w:eastAsiaTheme="minorEastAsia" w:hAnsi="Times New Roman" w:cs="Times New Roman"/>
            <w:b/>
            <w:noProof/>
            <w:sz w:val="28"/>
            <w:szCs w:val="28"/>
            <w:rPrChange w:id="124" w:author="Lakshmi sneha Guttikonda" w:date="2016-09-02T11:19:00Z">
              <w:rPr>
                <w:rFonts w:ascii="Times New Roman" w:eastAsiaTheme="minorEastAsia" w:hAnsi="Times New Roman" w:cs="Times New Roman"/>
                <w:noProof/>
                <w:sz w:val="28"/>
                <w:szCs w:val="28"/>
              </w:rPr>
            </w:rPrChange>
          </w:rPr>
          <w:delText>, especially for international students</w:delText>
        </w:r>
        <w:r w:rsidRPr="00A72DEA" w:rsidDel="00452BC1">
          <w:rPr>
            <w:rFonts w:ascii="Times New Roman" w:eastAsiaTheme="minorEastAsia" w:hAnsi="Times New Roman" w:cs="Times New Roman"/>
            <w:b/>
            <w:noProof/>
            <w:sz w:val="28"/>
            <w:szCs w:val="28"/>
            <w:rPrChange w:id="125" w:author="Lakshmi sneha Guttikonda" w:date="2016-09-02T11:19:00Z">
              <w:rPr>
                <w:rFonts w:ascii="Times New Roman" w:eastAsiaTheme="minorEastAsia" w:hAnsi="Times New Roman" w:cs="Times New Roman"/>
                <w:noProof/>
                <w:sz w:val="28"/>
                <w:szCs w:val="28"/>
              </w:rPr>
            </w:rPrChange>
          </w:rPr>
          <w:delText xml:space="preserve">. </w:delText>
        </w:r>
        <w:r w:rsidR="0028636B" w:rsidRPr="00A72DEA" w:rsidDel="00452BC1">
          <w:rPr>
            <w:rFonts w:ascii="Times New Roman" w:eastAsiaTheme="minorEastAsia" w:hAnsi="Times New Roman" w:cs="Times New Roman"/>
            <w:b/>
            <w:noProof/>
            <w:sz w:val="28"/>
            <w:szCs w:val="28"/>
            <w:rPrChange w:id="126" w:author="Lakshmi sneha Guttikonda" w:date="2016-09-02T11:19:00Z">
              <w:rPr>
                <w:rFonts w:ascii="Times New Roman" w:eastAsiaTheme="minorEastAsia" w:hAnsi="Times New Roman" w:cs="Times New Roman"/>
                <w:noProof/>
                <w:sz w:val="28"/>
                <w:szCs w:val="28"/>
              </w:rPr>
            </w:rPrChange>
          </w:rPr>
          <w:delText xml:space="preserve">The </w:delText>
        </w:r>
        <w:r w:rsidRPr="00A72DEA" w:rsidDel="00452BC1">
          <w:rPr>
            <w:rFonts w:ascii="Times New Roman" w:eastAsiaTheme="minorEastAsia" w:hAnsi="Times New Roman" w:cs="Times New Roman"/>
            <w:b/>
            <w:noProof/>
            <w:sz w:val="28"/>
            <w:szCs w:val="28"/>
            <w:rPrChange w:id="127" w:author="Lakshmi sneha Guttikonda" w:date="2016-09-02T11:19:00Z">
              <w:rPr>
                <w:rFonts w:ascii="Times New Roman" w:eastAsiaTheme="minorEastAsia" w:hAnsi="Times New Roman" w:cs="Times New Roman"/>
                <w:noProof/>
                <w:sz w:val="28"/>
                <w:szCs w:val="28"/>
              </w:rPr>
            </w:rPrChange>
          </w:rPr>
          <w:delText>student can raise request to pickup him/her f</w:delText>
        </w:r>
        <w:r w:rsidR="00013823" w:rsidRPr="00A72DEA" w:rsidDel="00452BC1">
          <w:rPr>
            <w:rFonts w:ascii="Times New Roman" w:eastAsiaTheme="minorEastAsia" w:hAnsi="Times New Roman" w:cs="Times New Roman"/>
            <w:b/>
            <w:noProof/>
            <w:sz w:val="28"/>
            <w:szCs w:val="28"/>
            <w:rPrChange w:id="128" w:author="Lakshmi sneha Guttikonda" w:date="2016-09-02T11:19:00Z">
              <w:rPr>
                <w:rFonts w:ascii="Times New Roman" w:eastAsiaTheme="minorEastAsia" w:hAnsi="Times New Roman" w:cs="Times New Roman"/>
                <w:noProof/>
                <w:sz w:val="28"/>
                <w:szCs w:val="28"/>
              </w:rPr>
            </w:rPrChange>
          </w:rPr>
          <w:delText>rom airport through our portal</w:delText>
        </w:r>
        <w:r w:rsidR="00DD30DA" w:rsidRPr="00A72DEA" w:rsidDel="00452BC1">
          <w:rPr>
            <w:rFonts w:ascii="Times New Roman" w:eastAsiaTheme="minorEastAsia" w:hAnsi="Times New Roman" w:cs="Times New Roman"/>
            <w:b/>
            <w:noProof/>
            <w:sz w:val="28"/>
            <w:szCs w:val="28"/>
            <w:rPrChange w:id="129" w:author="Lakshmi sneha Guttikonda" w:date="2016-09-02T11:19:00Z">
              <w:rPr>
                <w:rFonts w:ascii="Times New Roman" w:eastAsiaTheme="minorEastAsia" w:hAnsi="Times New Roman" w:cs="Times New Roman"/>
                <w:noProof/>
                <w:sz w:val="28"/>
                <w:szCs w:val="28"/>
              </w:rPr>
            </w:rPrChange>
          </w:rPr>
          <w:delText xml:space="preserve"> e</w:delText>
        </w:r>
        <w:r w:rsidR="00CC09EA" w:rsidRPr="00A72DEA" w:rsidDel="00452BC1">
          <w:rPr>
            <w:rFonts w:ascii="Times New Roman" w:eastAsiaTheme="minorEastAsia" w:hAnsi="Times New Roman" w:cs="Times New Roman"/>
            <w:b/>
            <w:noProof/>
            <w:sz w:val="28"/>
            <w:szCs w:val="28"/>
            <w:rPrChange w:id="130" w:author="Lakshmi sneha Guttikonda" w:date="2016-09-02T11:19:00Z">
              <w:rPr>
                <w:rFonts w:ascii="Times New Roman" w:eastAsiaTheme="minorEastAsia" w:hAnsi="Times New Roman" w:cs="Times New Roman"/>
                <w:noProof/>
                <w:sz w:val="28"/>
                <w:szCs w:val="28"/>
              </w:rPr>
            </w:rPrChange>
          </w:rPr>
          <w:delText>ven though it is late night pickup</w:delText>
        </w:r>
        <w:r w:rsidR="00DD30DA" w:rsidRPr="00A72DEA" w:rsidDel="00452BC1">
          <w:rPr>
            <w:rFonts w:ascii="Times New Roman" w:eastAsiaTheme="minorEastAsia" w:hAnsi="Times New Roman" w:cs="Times New Roman"/>
            <w:b/>
            <w:noProof/>
            <w:sz w:val="28"/>
            <w:szCs w:val="28"/>
            <w:rPrChange w:id="131" w:author="Lakshmi sneha Guttikonda" w:date="2016-09-02T11:19:00Z">
              <w:rPr>
                <w:rFonts w:ascii="Times New Roman" w:eastAsiaTheme="minorEastAsia" w:hAnsi="Times New Roman" w:cs="Times New Roman"/>
                <w:noProof/>
                <w:sz w:val="28"/>
                <w:szCs w:val="28"/>
              </w:rPr>
            </w:rPrChange>
          </w:rPr>
          <w:delText>. A</w:delText>
        </w:r>
        <w:r w:rsidR="00013823" w:rsidRPr="00A72DEA" w:rsidDel="00452BC1">
          <w:rPr>
            <w:rFonts w:ascii="Times New Roman" w:eastAsiaTheme="minorEastAsia" w:hAnsi="Times New Roman" w:cs="Times New Roman"/>
            <w:b/>
            <w:noProof/>
            <w:sz w:val="28"/>
            <w:szCs w:val="28"/>
            <w:rPrChange w:id="132" w:author="Lakshmi sneha Guttikonda" w:date="2016-09-02T11:19:00Z">
              <w:rPr>
                <w:rFonts w:ascii="Times New Roman" w:eastAsiaTheme="minorEastAsia" w:hAnsi="Times New Roman" w:cs="Times New Roman"/>
                <w:noProof/>
                <w:sz w:val="28"/>
                <w:szCs w:val="28"/>
              </w:rPr>
            </w:rPrChange>
          </w:rPr>
          <w:delText xml:space="preserve"> </w:delText>
        </w:r>
        <w:r w:rsidR="00EE5DA6" w:rsidRPr="00A72DEA" w:rsidDel="00452BC1">
          <w:rPr>
            <w:rFonts w:ascii="Times New Roman" w:eastAsiaTheme="minorEastAsia" w:hAnsi="Times New Roman" w:cs="Times New Roman"/>
            <w:b/>
            <w:noProof/>
            <w:sz w:val="28"/>
            <w:szCs w:val="28"/>
            <w:rPrChange w:id="133" w:author="Lakshmi sneha Guttikonda" w:date="2016-09-02T11:19:00Z">
              <w:rPr>
                <w:rFonts w:ascii="Times New Roman" w:eastAsiaTheme="minorEastAsia" w:hAnsi="Times New Roman" w:cs="Times New Roman"/>
                <w:noProof/>
                <w:sz w:val="28"/>
                <w:szCs w:val="28"/>
              </w:rPr>
            </w:rPrChange>
          </w:rPr>
          <w:delText xml:space="preserve">unique </w:delText>
        </w:r>
        <w:r w:rsidR="00013823" w:rsidRPr="00A72DEA" w:rsidDel="00452BC1">
          <w:rPr>
            <w:rFonts w:ascii="Times New Roman" w:eastAsiaTheme="minorEastAsia" w:hAnsi="Times New Roman" w:cs="Times New Roman"/>
            <w:b/>
            <w:noProof/>
            <w:sz w:val="28"/>
            <w:szCs w:val="28"/>
            <w:rPrChange w:id="134" w:author="Lakshmi sneha Guttikonda" w:date="2016-09-02T11:19:00Z">
              <w:rPr>
                <w:rFonts w:ascii="Times New Roman" w:eastAsiaTheme="minorEastAsia" w:hAnsi="Times New Roman" w:cs="Times New Roman"/>
                <w:noProof/>
                <w:sz w:val="28"/>
                <w:szCs w:val="28"/>
              </w:rPr>
            </w:rPrChange>
          </w:rPr>
          <w:delText>confirmation number wil</w:delText>
        </w:r>
        <w:r w:rsidR="00DD30DA" w:rsidRPr="00A72DEA" w:rsidDel="00452BC1">
          <w:rPr>
            <w:rFonts w:ascii="Times New Roman" w:eastAsiaTheme="minorEastAsia" w:hAnsi="Times New Roman" w:cs="Times New Roman"/>
            <w:b/>
            <w:noProof/>
            <w:sz w:val="28"/>
            <w:szCs w:val="28"/>
            <w:rPrChange w:id="135" w:author="Lakshmi sneha Guttikonda" w:date="2016-09-02T11:19:00Z">
              <w:rPr>
                <w:rFonts w:ascii="Times New Roman" w:eastAsiaTheme="minorEastAsia" w:hAnsi="Times New Roman" w:cs="Times New Roman"/>
                <w:noProof/>
                <w:sz w:val="28"/>
                <w:szCs w:val="28"/>
              </w:rPr>
            </w:rPrChange>
          </w:rPr>
          <w:delText xml:space="preserve">l be generated for each request; and </w:delText>
        </w:r>
        <w:r w:rsidR="00AD6186" w:rsidRPr="00A72DEA" w:rsidDel="00452BC1">
          <w:rPr>
            <w:rFonts w:ascii="Times New Roman" w:eastAsiaTheme="minorEastAsia" w:hAnsi="Times New Roman" w:cs="Times New Roman"/>
            <w:b/>
            <w:noProof/>
            <w:sz w:val="28"/>
            <w:szCs w:val="28"/>
            <w:rPrChange w:id="136" w:author="Lakshmi sneha Guttikonda" w:date="2016-09-02T11:19:00Z">
              <w:rPr>
                <w:rFonts w:ascii="Times New Roman" w:eastAsiaTheme="minorEastAsia" w:hAnsi="Times New Roman" w:cs="Times New Roman"/>
                <w:noProof/>
                <w:sz w:val="28"/>
                <w:szCs w:val="28"/>
              </w:rPr>
            </w:rPrChange>
          </w:rPr>
          <w:delText xml:space="preserve">for each request, </w:delText>
        </w:r>
        <w:r w:rsidR="00ED6956" w:rsidRPr="00A72DEA" w:rsidDel="00452BC1">
          <w:rPr>
            <w:rFonts w:ascii="Times New Roman" w:eastAsiaTheme="minorEastAsia" w:hAnsi="Times New Roman" w:cs="Times New Roman"/>
            <w:b/>
            <w:noProof/>
            <w:sz w:val="28"/>
            <w:szCs w:val="28"/>
            <w:rPrChange w:id="137" w:author="Lakshmi sneha Guttikonda" w:date="2016-09-02T11:19:00Z">
              <w:rPr>
                <w:rFonts w:ascii="Times New Roman" w:eastAsiaTheme="minorEastAsia" w:hAnsi="Times New Roman" w:cs="Times New Roman"/>
                <w:noProof/>
                <w:sz w:val="28"/>
                <w:szCs w:val="28"/>
              </w:rPr>
            </w:rPrChange>
          </w:rPr>
          <w:delText xml:space="preserve">a </w:delText>
        </w:r>
        <w:r w:rsidR="00D85A5E" w:rsidRPr="00A72DEA" w:rsidDel="00452BC1">
          <w:rPr>
            <w:rFonts w:ascii="Times New Roman" w:eastAsiaTheme="minorEastAsia" w:hAnsi="Times New Roman" w:cs="Times New Roman"/>
            <w:b/>
            <w:noProof/>
            <w:sz w:val="28"/>
            <w:szCs w:val="28"/>
            <w:rPrChange w:id="138" w:author="Lakshmi sneha Guttikonda" w:date="2016-09-02T11:19:00Z">
              <w:rPr>
                <w:rFonts w:ascii="Times New Roman" w:eastAsiaTheme="minorEastAsia" w:hAnsi="Times New Roman" w:cs="Times New Roman"/>
                <w:noProof/>
                <w:sz w:val="28"/>
                <w:szCs w:val="28"/>
              </w:rPr>
            </w:rPrChange>
          </w:rPr>
          <w:delText xml:space="preserve">(available) </w:delText>
        </w:r>
        <w:r w:rsidR="00DD30DA" w:rsidRPr="00A72DEA" w:rsidDel="00452BC1">
          <w:rPr>
            <w:rFonts w:ascii="Times New Roman" w:eastAsiaTheme="minorEastAsia" w:hAnsi="Times New Roman" w:cs="Times New Roman"/>
            <w:b/>
            <w:noProof/>
            <w:sz w:val="28"/>
            <w:szCs w:val="28"/>
            <w:rPrChange w:id="139" w:author="Lakshmi sneha Guttikonda" w:date="2016-09-02T11:19:00Z">
              <w:rPr>
                <w:rFonts w:ascii="Times New Roman" w:eastAsiaTheme="minorEastAsia" w:hAnsi="Times New Roman" w:cs="Times New Roman"/>
                <w:noProof/>
                <w:sz w:val="28"/>
                <w:szCs w:val="28"/>
              </w:rPr>
            </w:rPrChange>
          </w:rPr>
          <w:delText>volunt</w:delText>
        </w:r>
        <w:r w:rsidR="00D85A5E" w:rsidRPr="00A72DEA" w:rsidDel="00452BC1">
          <w:rPr>
            <w:rFonts w:ascii="Times New Roman" w:eastAsiaTheme="minorEastAsia" w:hAnsi="Times New Roman" w:cs="Times New Roman"/>
            <w:b/>
            <w:noProof/>
            <w:sz w:val="28"/>
            <w:szCs w:val="28"/>
            <w:rPrChange w:id="140" w:author="Lakshmi sneha Guttikonda" w:date="2016-09-02T11:19:00Z">
              <w:rPr>
                <w:rFonts w:ascii="Times New Roman" w:eastAsiaTheme="minorEastAsia" w:hAnsi="Times New Roman" w:cs="Times New Roman"/>
                <w:noProof/>
                <w:sz w:val="28"/>
                <w:szCs w:val="28"/>
              </w:rPr>
            </w:rPrChange>
          </w:rPr>
          <w:delText>eer</w:delText>
        </w:r>
        <w:r w:rsidR="005F728A" w:rsidRPr="00A72DEA" w:rsidDel="00452BC1">
          <w:rPr>
            <w:rFonts w:ascii="Times New Roman" w:eastAsiaTheme="minorEastAsia" w:hAnsi="Times New Roman" w:cs="Times New Roman"/>
            <w:b/>
            <w:noProof/>
            <w:sz w:val="28"/>
            <w:szCs w:val="28"/>
            <w:rPrChange w:id="141" w:author="Lakshmi sneha Guttikonda" w:date="2016-09-02T11:19:00Z">
              <w:rPr>
                <w:rFonts w:ascii="Times New Roman" w:eastAsiaTheme="minorEastAsia" w:hAnsi="Times New Roman" w:cs="Times New Roman"/>
                <w:noProof/>
                <w:sz w:val="28"/>
                <w:szCs w:val="28"/>
              </w:rPr>
            </w:rPrChange>
          </w:rPr>
          <w:delText>(</w:delText>
        </w:r>
        <w:r w:rsidR="00D85A5E" w:rsidRPr="00A72DEA" w:rsidDel="00452BC1">
          <w:rPr>
            <w:rFonts w:ascii="Times New Roman" w:eastAsiaTheme="minorEastAsia" w:hAnsi="Times New Roman" w:cs="Times New Roman"/>
            <w:b/>
            <w:noProof/>
            <w:sz w:val="28"/>
            <w:szCs w:val="28"/>
            <w:rPrChange w:id="142" w:author="Lakshmi sneha Guttikonda" w:date="2016-09-02T11:19:00Z">
              <w:rPr>
                <w:rFonts w:ascii="Times New Roman" w:eastAsiaTheme="minorEastAsia" w:hAnsi="Times New Roman" w:cs="Times New Roman"/>
                <w:noProof/>
                <w:sz w:val="28"/>
                <w:szCs w:val="28"/>
              </w:rPr>
            </w:rPrChange>
          </w:rPr>
          <w:delText>s</w:delText>
        </w:r>
        <w:r w:rsidR="005F728A" w:rsidRPr="00A72DEA" w:rsidDel="00452BC1">
          <w:rPr>
            <w:rFonts w:ascii="Times New Roman" w:eastAsiaTheme="minorEastAsia" w:hAnsi="Times New Roman" w:cs="Times New Roman"/>
            <w:b/>
            <w:noProof/>
            <w:sz w:val="28"/>
            <w:szCs w:val="28"/>
            <w:rPrChange w:id="143" w:author="Lakshmi sneha Guttikonda" w:date="2016-09-02T11:19:00Z">
              <w:rPr>
                <w:rFonts w:ascii="Times New Roman" w:eastAsiaTheme="minorEastAsia" w:hAnsi="Times New Roman" w:cs="Times New Roman"/>
                <w:noProof/>
                <w:sz w:val="28"/>
                <w:szCs w:val="28"/>
              </w:rPr>
            </w:rPrChange>
          </w:rPr>
          <w:delText xml:space="preserve">),who registered in our system, </w:delText>
        </w:r>
        <w:r w:rsidR="00D85A5E" w:rsidRPr="00A72DEA" w:rsidDel="00452BC1">
          <w:rPr>
            <w:rFonts w:ascii="Times New Roman" w:eastAsiaTheme="minorEastAsia" w:hAnsi="Times New Roman" w:cs="Times New Roman"/>
            <w:b/>
            <w:noProof/>
            <w:sz w:val="28"/>
            <w:szCs w:val="28"/>
            <w:rPrChange w:id="144" w:author="Lakshmi sneha Guttikonda" w:date="2016-09-02T11:19:00Z">
              <w:rPr>
                <w:rFonts w:ascii="Times New Roman" w:eastAsiaTheme="minorEastAsia" w:hAnsi="Times New Roman" w:cs="Times New Roman"/>
                <w:noProof/>
                <w:sz w:val="28"/>
                <w:szCs w:val="28"/>
              </w:rPr>
            </w:rPrChange>
          </w:rPr>
          <w:delText>are assigned by ASU organization.</w:delText>
        </w:r>
        <w:r w:rsidR="00D4277B" w:rsidRPr="00A72DEA" w:rsidDel="00452BC1">
          <w:rPr>
            <w:rFonts w:ascii="Times New Roman" w:eastAsiaTheme="minorEastAsia" w:hAnsi="Times New Roman" w:cs="Times New Roman"/>
            <w:b/>
            <w:noProof/>
            <w:sz w:val="28"/>
            <w:szCs w:val="28"/>
            <w:rPrChange w:id="145" w:author="Lakshmi sneha Guttikonda" w:date="2016-09-02T11:19:00Z">
              <w:rPr>
                <w:rFonts w:ascii="Times New Roman" w:eastAsiaTheme="minorEastAsia" w:hAnsi="Times New Roman" w:cs="Times New Roman"/>
                <w:noProof/>
                <w:sz w:val="28"/>
                <w:szCs w:val="28"/>
              </w:rPr>
            </w:rPrChange>
          </w:rPr>
          <w:delText>Along with confirmation number, the volunteer details, such as name, contact number, pickup location</w:delText>
        </w:r>
        <w:r w:rsidR="003F652C" w:rsidRPr="00A72DEA" w:rsidDel="00452BC1">
          <w:rPr>
            <w:rFonts w:ascii="Times New Roman" w:eastAsiaTheme="minorEastAsia" w:hAnsi="Times New Roman" w:cs="Times New Roman"/>
            <w:b/>
            <w:noProof/>
            <w:sz w:val="28"/>
            <w:szCs w:val="28"/>
            <w:rPrChange w:id="146" w:author="Lakshmi sneha Guttikonda" w:date="2016-09-02T11:19:00Z">
              <w:rPr>
                <w:rFonts w:ascii="Times New Roman" w:eastAsiaTheme="minorEastAsia" w:hAnsi="Times New Roman" w:cs="Times New Roman"/>
                <w:noProof/>
                <w:sz w:val="28"/>
                <w:szCs w:val="28"/>
              </w:rPr>
            </w:rPrChange>
          </w:rPr>
          <w:delText xml:space="preserve">, would be shared to students. </w:delText>
        </w:r>
        <w:r w:rsidR="00777768" w:rsidRPr="00A72DEA" w:rsidDel="00452BC1">
          <w:rPr>
            <w:rFonts w:ascii="Times New Roman" w:eastAsiaTheme="minorEastAsia" w:hAnsi="Times New Roman" w:cs="Times New Roman"/>
            <w:b/>
            <w:noProof/>
            <w:sz w:val="28"/>
            <w:szCs w:val="28"/>
            <w:rPrChange w:id="147" w:author="Lakshmi sneha Guttikonda" w:date="2016-09-02T11:19:00Z">
              <w:rPr>
                <w:rFonts w:ascii="Times New Roman" w:eastAsiaTheme="minorEastAsia" w:hAnsi="Times New Roman" w:cs="Times New Roman"/>
                <w:noProof/>
                <w:sz w:val="28"/>
                <w:szCs w:val="28"/>
              </w:rPr>
            </w:rPrChange>
          </w:rPr>
          <w:delText>Assigned voulteer(s) would receive c</w:delText>
        </w:r>
        <w:r w:rsidR="00F2463D" w:rsidRPr="00A72DEA" w:rsidDel="00452BC1">
          <w:rPr>
            <w:rFonts w:ascii="Times New Roman" w:eastAsiaTheme="minorEastAsia" w:hAnsi="Times New Roman" w:cs="Times New Roman"/>
            <w:b/>
            <w:noProof/>
            <w:sz w:val="28"/>
            <w:szCs w:val="28"/>
            <w:rPrChange w:id="148" w:author="Lakshmi sneha Guttikonda" w:date="2016-09-02T11:19:00Z">
              <w:rPr>
                <w:rFonts w:ascii="Times New Roman" w:eastAsiaTheme="minorEastAsia" w:hAnsi="Times New Roman" w:cs="Times New Roman"/>
                <w:noProof/>
                <w:sz w:val="28"/>
                <w:szCs w:val="28"/>
              </w:rPr>
            </w:rPrChange>
          </w:rPr>
          <w:delText>onfirmation number</w:delText>
        </w:r>
        <w:r w:rsidR="00777768" w:rsidRPr="00A72DEA" w:rsidDel="00452BC1">
          <w:rPr>
            <w:rFonts w:ascii="Times New Roman" w:eastAsiaTheme="minorEastAsia" w:hAnsi="Times New Roman" w:cs="Times New Roman"/>
            <w:b/>
            <w:noProof/>
            <w:sz w:val="28"/>
            <w:szCs w:val="28"/>
            <w:rPrChange w:id="149" w:author="Lakshmi sneha Guttikonda" w:date="2016-09-02T11:19:00Z">
              <w:rPr>
                <w:rFonts w:ascii="Times New Roman" w:eastAsiaTheme="minorEastAsia" w:hAnsi="Times New Roman" w:cs="Times New Roman"/>
                <w:noProof/>
                <w:sz w:val="28"/>
                <w:szCs w:val="28"/>
              </w:rPr>
            </w:rPrChange>
          </w:rPr>
          <w:delText xml:space="preserve"> and details of incoming student,</w:delText>
        </w:r>
        <w:r w:rsidR="00A65A82" w:rsidRPr="00A72DEA" w:rsidDel="00452BC1">
          <w:rPr>
            <w:rFonts w:ascii="Times New Roman" w:eastAsiaTheme="minorEastAsia" w:hAnsi="Times New Roman" w:cs="Times New Roman"/>
            <w:b/>
            <w:noProof/>
            <w:sz w:val="28"/>
            <w:szCs w:val="28"/>
            <w:rPrChange w:id="150" w:author="Lakshmi sneha Guttikonda" w:date="2016-09-02T11:19:00Z">
              <w:rPr>
                <w:rFonts w:ascii="Times New Roman" w:eastAsiaTheme="minorEastAsia" w:hAnsi="Times New Roman" w:cs="Times New Roman"/>
                <w:noProof/>
                <w:sz w:val="28"/>
                <w:szCs w:val="28"/>
              </w:rPr>
            </w:rPrChange>
          </w:rPr>
          <w:delText xml:space="preserve"> such as </w:delText>
        </w:r>
        <w:r w:rsidR="00442258" w:rsidRPr="00A72DEA" w:rsidDel="00452BC1">
          <w:rPr>
            <w:rFonts w:ascii="Times New Roman" w:eastAsiaTheme="minorEastAsia" w:hAnsi="Times New Roman" w:cs="Times New Roman"/>
            <w:b/>
            <w:noProof/>
            <w:sz w:val="28"/>
            <w:szCs w:val="28"/>
            <w:rPrChange w:id="151" w:author="Lakshmi sneha Guttikonda" w:date="2016-09-02T11:19:00Z">
              <w:rPr>
                <w:rFonts w:ascii="Times New Roman" w:eastAsiaTheme="minorEastAsia" w:hAnsi="Times New Roman" w:cs="Times New Roman"/>
                <w:noProof/>
                <w:sz w:val="28"/>
                <w:szCs w:val="28"/>
              </w:rPr>
            </w:rPrChange>
          </w:rPr>
          <w:delText xml:space="preserve">name, </w:delText>
        </w:r>
        <w:r w:rsidR="00A65A82" w:rsidRPr="00A72DEA" w:rsidDel="00452BC1">
          <w:rPr>
            <w:rFonts w:ascii="Times New Roman" w:eastAsiaTheme="minorEastAsia" w:hAnsi="Times New Roman" w:cs="Times New Roman"/>
            <w:b/>
            <w:noProof/>
            <w:sz w:val="28"/>
            <w:szCs w:val="28"/>
            <w:rPrChange w:id="152" w:author="Lakshmi sneha Guttikonda" w:date="2016-09-02T11:19:00Z">
              <w:rPr>
                <w:rFonts w:ascii="Times New Roman" w:eastAsiaTheme="minorEastAsia" w:hAnsi="Times New Roman" w:cs="Times New Roman"/>
                <w:noProof/>
                <w:sz w:val="28"/>
                <w:szCs w:val="28"/>
              </w:rPr>
            </w:rPrChange>
          </w:rPr>
          <w:delText>iten</w:delText>
        </w:r>
        <w:r w:rsidR="00442258" w:rsidRPr="00A72DEA" w:rsidDel="00452BC1">
          <w:rPr>
            <w:rFonts w:ascii="Times New Roman" w:eastAsiaTheme="minorEastAsia" w:hAnsi="Times New Roman" w:cs="Times New Roman"/>
            <w:b/>
            <w:noProof/>
            <w:sz w:val="28"/>
            <w:szCs w:val="28"/>
            <w:rPrChange w:id="153" w:author="Lakshmi sneha Guttikonda" w:date="2016-09-02T11:19:00Z">
              <w:rPr>
                <w:rFonts w:ascii="Times New Roman" w:eastAsiaTheme="minorEastAsia" w:hAnsi="Times New Roman" w:cs="Times New Roman"/>
                <w:noProof/>
                <w:sz w:val="28"/>
                <w:szCs w:val="28"/>
              </w:rPr>
            </w:rPrChange>
          </w:rPr>
          <w:delText>ary, contact number and</w:delText>
        </w:r>
        <w:r w:rsidR="00A65A82" w:rsidRPr="00A72DEA" w:rsidDel="00452BC1">
          <w:rPr>
            <w:rFonts w:ascii="Times New Roman" w:eastAsiaTheme="minorEastAsia" w:hAnsi="Times New Roman" w:cs="Times New Roman"/>
            <w:b/>
            <w:noProof/>
            <w:sz w:val="28"/>
            <w:szCs w:val="28"/>
            <w:rPrChange w:id="154" w:author="Lakshmi sneha Guttikonda" w:date="2016-09-02T11:19:00Z">
              <w:rPr>
                <w:rFonts w:ascii="Times New Roman" w:eastAsiaTheme="minorEastAsia" w:hAnsi="Times New Roman" w:cs="Times New Roman"/>
                <w:noProof/>
                <w:sz w:val="28"/>
                <w:szCs w:val="28"/>
              </w:rPr>
            </w:rPrChange>
          </w:rPr>
          <w:delText xml:space="preserve"> </w:delText>
        </w:r>
        <w:r w:rsidR="005B75A7" w:rsidRPr="00A72DEA" w:rsidDel="00452BC1">
          <w:rPr>
            <w:rFonts w:ascii="Times New Roman" w:eastAsiaTheme="minorEastAsia" w:hAnsi="Times New Roman" w:cs="Times New Roman"/>
            <w:b/>
            <w:noProof/>
            <w:sz w:val="28"/>
            <w:szCs w:val="28"/>
            <w:rPrChange w:id="155" w:author="Lakshmi sneha Guttikonda" w:date="2016-09-02T11:19:00Z">
              <w:rPr>
                <w:rFonts w:ascii="Times New Roman" w:eastAsiaTheme="minorEastAsia" w:hAnsi="Times New Roman" w:cs="Times New Roman"/>
                <w:noProof/>
                <w:sz w:val="28"/>
                <w:szCs w:val="28"/>
              </w:rPr>
            </w:rPrChange>
          </w:rPr>
          <w:delText>future temporary/permanent accomadation</w:delText>
        </w:r>
        <w:r w:rsidR="00442258" w:rsidRPr="00A72DEA" w:rsidDel="00452BC1">
          <w:rPr>
            <w:rFonts w:ascii="Times New Roman" w:eastAsiaTheme="minorEastAsia" w:hAnsi="Times New Roman" w:cs="Times New Roman"/>
            <w:b/>
            <w:noProof/>
            <w:sz w:val="28"/>
            <w:szCs w:val="28"/>
            <w:rPrChange w:id="156" w:author="Lakshmi sneha Guttikonda" w:date="2016-09-02T11:19:00Z">
              <w:rPr>
                <w:rFonts w:ascii="Times New Roman" w:eastAsiaTheme="minorEastAsia" w:hAnsi="Times New Roman" w:cs="Times New Roman"/>
                <w:noProof/>
                <w:sz w:val="28"/>
                <w:szCs w:val="28"/>
              </w:rPr>
            </w:rPrChange>
          </w:rPr>
          <w:delText>.</w:delText>
        </w:r>
        <w:r w:rsidR="00FE11ED" w:rsidRPr="00A72DEA" w:rsidDel="00452BC1">
          <w:rPr>
            <w:rFonts w:ascii="Times New Roman" w:eastAsiaTheme="minorEastAsia" w:hAnsi="Times New Roman" w:cs="Times New Roman"/>
            <w:b/>
            <w:noProof/>
            <w:sz w:val="28"/>
            <w:szCs w:val="28"/>
            <w:rPrChange w:id="157" w:author="Lakshmi sneha Guttikonda" w:date="2016-09-02T11:19:00Z">
              <w:rPr>
                <w:rFonts w:ascii="Times New Roman" w:eastAsiaTheme="minorEastAsia" w:hAnsi="Times New Roman" w:cs="Times New Roman"/>
                <w:noProof/>
                <w:sz w:val="28"/>
                <w:szCs w:val="28"/>
              </w:rPr>
            </w:rPrChange>
          </w:rPr>
          <w:delText xml:space="preserve"> </w:delText>
        </w:r>
        <w:r w:rsidR="007F0AB3" w:rsidRPr="00A72DEA" w:rsidDel="00452BC1">
          <w:rPr>
            <w:rFonts w:ascii="Times New Roman" w:eastAsiaTheme="minorEastAsia" w:hAnsi="Times New Roman" w:cs="Times New Roman"/>
            <w:b/>
            <w:noProof/>
            <w:sz w:val="28"/>
            <w:szCs w:val="28"/>
            <w:rPrChange w:id="158" w:author="Lakshmi sneha Guttikonda" w:date="2016-09-02T11:19:00Z">
              <w:rPr>
                <w:rFonts w:ascii="Times New Roman" w:eastAsiaTheme="minorEastAsia" w:hAnsi="Times New Roman" w:cs="Times New Roman"/>
                <w:noProof/>
                <w:sz w:val="28"/>
                <w:szCs w:val="28"/>
              </w:rPr>
            </w:rPrChange>
          </w:rPr>
          <w:delText xml:space="preserve">Staus of </w:delText>
        </w:r>
        <w:r w:rsidR="008B286E" w:rsidRPr="00A72DEA" w:rsidDel="00452BC1">
          <w:rPr>
            <w:rFonts w:ascii="Times New Roman" w:eastAsiaTheme="minorEastAsia" w:hAnsi="Times New Roman" w:cs="Times New Roman"/>
            <w:b/>
            <w:noProof/>
            <w:sz w:val="28"/>
            <w:szCs w:val="28"/>
            <w:rPrChange w:id="159" w:author="Lakshmi sneha Guttikonda" w:date="2016-09-02T11:19:00Z">
              <w:rPr>
                <w:rFonts w:ascii="Times New Roman" w:eastAsiaTheme="minorEastAsia" w:hAnsi="Times New Roman" w:cs="Times New Roman"/>
                <w:noProof/>
                <w:sz w:val="28"/>
                <w:szCs w:val="28"/>
              </w:rPr>
            </w:rPrChange>
          </w:rPr>
          <w:delText xml:space="preserve">every </w:delText>
        </w:r>
        <w:r w:rsidR="007F0AB3" w:rsidRPr="00A72DEA" w:rsidDel="00452BC1">
          <w:rPr>
            <w:rFonts w:ascii="Times New Roman" w:eastAsiaTheme="minorEastAsia" w:hAnsi="Times New Roman" w:cs="Times New Roman"/>
            <w:b/>
            <w:noProof/>
            <w:sz w:val="28"/>
            <w:szCs w:val="28"/>
            <w:rPrChange w:id="160" w:author="Lakshmi sneha Guttikonda" w:date="2016-09-02T11:19:00Z">
              <w:rPr>
                <w:rFonts w:ascii="Times New Roman" w:eastAsiaTheme="minorEastAsia" w:hAnsi="Times New Roman" w:cs="Times New Roman"/>
                <w:noProof/>
                <w:sz w:val="28"/>
                <w:szCs w:val="28"/>
              </w:rPr>
            </w:rPrChange>
          </w:rPr>
          <w:delText>request</w:delText>
        </w:r>
        <w:r w:rsidR="008B286E" w:rsidRPr="00A72DEA" w:rsidDel="00452BC1">
          <w:rPr>
            <w:rFonts w:ascii="Times New Roman" w:eastAsiaTheme="minorEastAsia" w:hAnsi="Times New Roman" w:cs="Times New Roman"/>
            <w:b/>
            <w:noProof/>
            <w:sz w:val="28"/>
            <w:szCs w:val="28"/>
            <w:rPrChange w:id="161" w:author="Lakshmi sneha Guttikonda" w:date="2016-09-02T11:19:00Z">
              <w:rPr>
                <w:rFonts w:ascii="Times New Roman" w:eastAsiaTheme="minorEastAsia" w:hAnsi="Times New Roman" w:cs="Times New Roman"/>
                <w:noProof/>
                <w:sz w:val="28"/>
                <w:szCs w:val="28"/>
              </w:rPr>
            </w:rPrChange>
          </w:rPr>
          <w:delText xml:space="preserve"> : </w:delText>
        </w:r>
        <w:r w:rsidR="00967C1C" w:rsidRPr="00A72DEA" w:rsidDel="00452BC1">
          <w:rPr>
            <w:rFonts w:ascii="Times New Roman" w:eastAsiaTheme="minorEastAsia" w:hAnsi="Times New Roman" w:cs="Times New Roman"/>
            <w:b/>
            <w:noProof/>
            <w:sz w:val="28"/>
            <w:szCs w:val="28"/>
            <w:rPrChange w:id="162" w:author="Lakshmi sneha Guttikonda" w:date="2016-09-02T11:19:00Z">
              <w:rPr>
                <w:rFonts w:ascii="Times New Roman" w:eastAsiaTheme="minorEastAsia" w:hAnsi="Times New Roman" w:cs="Times New Roman"/>
                <w:noProof/>
                <w:sz w:val="28"/>
                <w:szCs w:val="28"/>
              </w:rPr>
            </w:rPrChange>
          </w:rPr>
          <w:delText>changed after student got picked u</w:delText>
        </w:r>
        <w:r w:rsidR="00620F72" w:rsidRPr="00A72DEA" w:rsidDel="00452BC1">
          <w:rPr>
            <w:rFonts w:ascii="Times New Roman" w:eastAsiaTheme="minorEastAsia" w:hAnsi="Times New Roman" w:cs="Times New Roman"/>
            <w:b/>
            <w:noProof/>
            <w:sz w:val="28"/>
            <w:szCs w:val="28"/>
            <w:rPrChange w:id="163" w:author="Lakshmi sneha Guttikonda" w:date="2016-09-02T11:19:00Z">
              <w:rPr>
                <w:rFonts w:ascii="Times New Roman" w:eastAsiaTheme="minorEastAsia" w:hAnsi="Times New Roman" w:cs="Times New Roman"/>
                <w:noProof/>
                <w:sz w:val="28"/>
                <w:szCs w:val="28"/>
              </w:rPr>
            </w:rPrChange>
          </w:rPr>
          <w:delText xml:space="preserve">p </w:delText>
        </w:r>
        <w:r w:rsidR="005B75A7" w:rsidRPr="00A72DEA" w:rsidDel="00452BC1">
          <w:rPr>
            <w:rFonts w:ascii="Times New Roman" w:eastAsiaTheme="minorEastAsia" w:hAnsi="Times New Roman" w:cs="Times New Roman"/>
            <w:b/>
            <w:noProof/>
            <w:sz w:val="28"/>
            <w:szCs w:val="28"/>
            <w:rPrChange w:id="164" w:author="Lakshmi sneha Guttikonda" w:date="2016-09-02T11:19:00Z">
              <w:rPr>
                <w:rFonts w:ascii="Times New Roman" w:eastAsiaTheme="minorEastAsia" w:hAnsi="Times New Roman" w:cs="Times New Roman"/>
                <w:noProof/>
                <w:sz w:val="28"/>
                <w:szCs w:val="28"/>
              </w:rPr>
            </w:rPrChange>
          </w:rPr>
          <w:delText xml:space="preserve"> </w:delText>
        </w:r>
        <w:r w:rsidR="00620F72" w:rsidRPr="00A72DEA" w:rsidDel="00452BC1">
          <w:rPr>
            <w:rFonts w:ascii="Times New Roman" w:eastAsiaTheme="minorEastAsia" w:hAnsi="Times New Roman" w:cs="Times New Roman"/>
            <w:b/>
            <w:noProof/>
            <w:sz w:val="28"/>
            <w:szCs w:val="28"/>
            <w:rPrChange w:id="165" w:author="Lakshmi sneha Guttikonda" w:date="2016-09-02T11:19:00Z">
              <w:rPr>
                <w:rFonts w:ascii="Times New Roman" w:eastAsiaTheme="minorEastAsia" w:hAnsi="Times New Roman" w:cs="Times New Roman"/>
                <w:noProof/>
                <w:sz w:val="28"/>
                <w:szCs w:val="28"/>
              </w:rPr>
            </w:rPrChange>
          </w:rPr>
          <w:delText>from airport by ASU organization volunteer; or  if the reque</w:delText>
        </w:r>
        <w:r w:rsidR="008B286E" w:rsidRPr="00A72DEA" w:rsidDel="00452BC1">
          <w:rPr>
            <w:rFonts w:ascii="Times New Roman" w:eastAsiaTheme="minorEastAsia" w:hAnsi="Times New Roman" w:cs="Times New Roman"/>
            <w:b/>
            <w:noProof/>
            <w:sz w:val="28"/>
            <w:szCs w:val="28"/>
            <w:rPrChange w:id="166" w:author="Lakshmi sneha Guttikonda" w:date="2016-09-02T11:19:00Z">
              <w:rPr>
                <w:rFonts w:ascii="Times New Roman" w:eastAsiaTheme="minorEastAsia" w:hAnsi="Times New Roman" w:cs="Times New Roman"/>
                <w:noProof/>
                <w:sz w:val="28"/>
                <w:szCs w:val="28"/>
              </w:rPr>
            </w:rPrChange>
          </w:rPr>
          <w:delText>st would get cancel, is maintained in sysetem</w:delText>
        </w:r>
        <w:r w:rsidR="006A318F" w:rsidRPr="00A72DEA" w:rsidDel="00452BC1">
          <w:rPr>
            <w:rFonts w:ascii="Times New Roman" w:eastAsiaTheme="minorEastAsia" w:hAnsi="Times New Roman" w:cs="Times New Roman"/>
            <w:b/>
            <w:noProof/>
            <w:sz w:val="28"/>
            <w:szCs w:val="28"/>
            <w:rPrChange w:id="167" w:author="Lakshmi sneha Guttikonda" w:date="2016-09-02T11:19:00Z">
              <w:rPr>
                <w:rFonts w:ascii="Times New Roman" w:eastAsiaTheme="minorEastAsia" w:hAnsi="Times New Roman" w:cs="Times New Roman"/>
                <w:noProof/>
                <w:sz w:val="28"/>
                <w:szCs w:val="28"/>
              </w:rPr>
            </w:rPrChange>
          </w:rPr>
          <w:delText>.</w:delText>
        </w:r>
      </w:del>
    </w:p>
    <w:p w:rsidR="003E1AEA" w:rsidRPr="00A72DEA" w:rsidDel="00452BC1" w:rsidRDefault="00A053CF" w:rsidP="00F2463D">
      <w:pPr>
        <w:pStyle w:val="ListParagraph"/>
        <w:rPr>
          <w:del w:id="168" w:author="Ganesh Krishnamurthy" w:date="2016-09-02T10:31:00Z"/>
          <w:rFonts w:ascii="Times New Roman" w:eastAsiaTheme="minorEastAsia" w:hAnsi="Times New Roman" w:cs="Times New Roman"/>
          <w:b/>
          <w:noProof/>
          <w:sz w:val="28"/>
          <w:szCs w:val="28"/>
          <w:rPrChange w:id="169" w:author="Lakshmi sneha Guttikonda" w:date="2016-09-02T11:19:00Z">
            <w:rPr>
              <w:del w:id="170" w:author="Ganesh Krishnamurthy" w:date="2016-09-02T10:31:00Z"/>
              <w:rFonts w:ascii="Times New Roman" w:eastAsiaTheme="minorEastAsia" w:hAnsi="Times New Roman" w:cs="Times New Roman"/>
              <w:noProof/>
              <w:sz w:val="28"/>
              <w:szCs w:val="28"/>
            </w:rPr>
          </w:rPrChange>
        </w:rPr>
      </w:pPr>
      <w:del w:id="171" w:author="Ganesh Krishnamurthy" w:date="2016-09-02T10:31:00Z">
        <w:r w:rsidRPr="00A72DEA" w:rsidDel="00452BC1">
          <w:rPr>
            <w:rFonts w:ascii="Times New Roman" w:eastAsiaTheme="minorEastAsia" w:hAnsi="Times New Roman" w:cs="Times New Roman"/>
            <w:b/>
            <w:noProof/>
            <w:sz w:val="28"/>
            <w:szCs w:val="28"/>
            <w:rPrChange w:id="172" w:author="Lakshmi sneha Guttikonda" w:date="2016-09-02T11:19:00Z">
              <w:rPr>
                <w:rFonts w:ascii="Times New Roman" w:eastAsiaTheme="minorEastAsia" w:hAnsi="Times New Roman" w:cs="Times New Roman"/>
                <w:noProof/>
                <w:sz w:val="28"/>
                <w:szCs w:val="28"/>
              </w:rPr>
            </w:rPrChange>
          </w:rPr>
          <w:tab/>
          <w:delText xml:space="preserve">   </w:delText>
        </w:r>
        <w:r w:rsidR="00B7776C" w:rsidRPr="00A72DEA" w:rsidDel="00452BC1">
          <w:rPr>
            <w:rFonts w:ascii="Times New Roman" w:eastAsiaTheme="minorEastAsia" w:hAnsi="Times New Roman" w:cs="Times New Roman"/>
            <w:b/>
            <w:noProof/>
            <w:sz w:val="28"/>
            <w:szCs w:val="28"/>
            <w:rPrChange w:id="173" w:author="Lakshmi sneha Guttikonda" w:date="2016-09-02T11:19:00Z">
              <w:rPr>
                <w:rFonts w:ascii="Times New Roman" w:eastAsiaTheme="minorEastAsia" w:hAnsi="Times New Roman" w:cs="Times New Roman"/>
                <w:noProof/>
                <w:sz w:val="28"/>
                <w:szCs w:val="28"/>
              </w:rPr>
            </w:rPrChange>
          </w:rPr>
          <w:delText xml:space="preserve">This feature will be more effective only if the request has been raised atleast twenty four hours before from date of arrival. Because, </w:delText>
        </w:r>
        <w:r w:rsidRPr="00A72DEA" w:rsidDel="00452BC1">
          <w:rPr>
            <w:rFonts w:ascii="Times New Roman" w:eastAsiaTheme="minorEastAsia" w:hAnsi="Times New Roman" w:cs="Times New Roman"/>
            <w:b/>
            <w:noProof/>
            <w:sz w:val="28"/>
            <w:szCs w:val="28"/>
            <w:rPrChange w:id="174" w:author="Lakshmi sneha Guttikonda" w:date="2016-09-02T11:19:00Z">
              <w:rPr>
                <w:rFonts w:ascii="Times New Roman" w:eastAsiaTheme="minorEastAsia" w:hAnsi="Times New Roman" w:cs="Times New Roman"/>
                <w:noProof/>
                <w:sz w:val="28"/>
                <w:szCs w:val="28"/>
              </w:rPr>
            </w:rPrChange>
          </w:rPr>
          <w:delText>Organization has to find available volunteers for each pickup request</w:delText>
        </w:r>
        <w:r w:rsidR="007937A6" w:rsidRPr="00A72DEA" w:rsidDel="00452BC1">
          <w:rPr>
            <w:rFonts w:ascii="Times New Roman" w:eastAsiaTheme="minorEastAsia" w:hAnsi="Times New Roman" w:cs="Times New Roman"/>
            <w:b/>
            <w:noProof/>
            <w:sz w:val="28"/>
            <w:szCs w:val="28"/>
            <w:rPrChange w:id="175" w:author="Lakshmi sneha Guttikonda" w:date="2016-09-02T11:19:00Z">
              <w:rPr>
                <w:rFonts w:ascii="Times New Roman" w:eastAsiaTheme="minorEastAsia" w:hAnsi="Times New Roman" w:cs="Times New Roman"/>
                <w:noProof/>
                <w:sz w:val="28"/>
                <w:szCs w:val="28"/>
              </w:rPr>
            </w:rPrChange>
          </w:rPr>
          <w:delText>, so, late request could cause burden to both oraganization and student</w:delText>
        </w:r>
        <w:r w:rsidRPr="00A72DEA" w:rsidDel="00452BC1">
          <w:rPr>
            <w:rFonts w:ascii="Times New Roman" w:eastAsiaTheme="minorEastAsia" w:hAnsi="Times New Roman" w:cs="Times New Roman"/>
            <w:b/>
            <w:noProof/>
            <w:sz w:val="28"/>
            <w:szCs w:val="28"/>
            <w:rPrChange w:id="176" w:author="Lakshmi sneha Guttikonda" w:date="2016-09-02T11:19:00Z">
              <w:rPr>
                <w:rFonts w:ascii="Times New Roman" w:eastAsiaTheme="minorEastAsia" w:hAnsi="Times New Roman" w:cs="Times New Roman"/>
                <w:noProof/>
                <w:sz w:val="28"/>
                <w:szCs w:val="28"/>
              </w:rPr>
            </w:rPrChange>
          </w:rPr>
          <w:delText xml:space="preserve">. </w:delText>
        </w:r>
      </w:del>
    </w:p>
    <w:p w:rsidR="007F0AB3" w:rsidRPr="00A72DEA" w:rsidDel="00452BC1" w:rsidRDefault="007F0AB3" w:rsidP="00F2463D">
      <w:pPr>
        <w:pStyle w:val="ListParagraph"/>
        <w:rPr>
          <w:del w:id="177" w:author="Ganesh Krishnamurthy" w:date="2016-09-02T10:31:00Z"/>
          <w:rFonts w:ascii="Times New Roman" w:eastAsiaTheme="minorEastAsia" w:hAnsi="Times New Roman" w:cs="Times New Roman"/>
          <w:b/>
          <w:noProof/>
          <w:sz w:val="28"/>
          <w:szCs w:val="28"/>
          <w:rPrChange w:id="178" w:author="Lakshmi sneha Guttikonda" w:date="2016-09-02T11:19:00Z">
            <w:rPr>
              <w:del w:id="179" w:author="Ganesh Krishnamurthy" w:date="2016-09-02T10:31:00Z"/>
              <w:rFonts w:ascii="Times New Roman" w:eastAsiaTheme="minorEastAsia" w:hAnsi="Times New Roman" w:cs="Times New Roman"/>
              <w:noProof/>
              <w:sz w:val="28"/>
              <w:szCs w:val="28"/>
            </w:rPr>
          </w:rPrChange>
        </w:rPr>
      </w:pPr>
    </w:p>
    <w:p w:rsidR="00F13379" w:rsidRPr="00A72DEA" w:rsidDel="00452BC1" w:rsidRDefault="00F13379" w:rsidP="009F28AE">
      <w:pPr>
        <w:pStyle w:val="ListParagraph"/>
        <w:numPr>
          <w:ilvl w:val="0"/>
          <w:numId w:val="3"/>
        </w:numPr>
        <w:rPr>
          <w:del w:id="180" w:author="Ganesh Krishnamurthy" w:date="2016-09-02T10:31:00Z"/>
          <w:rFonts w:ascii="Times New Roman" w:eastAsiaTheme="minorEastAsia" w:hAnsi="Times New Roman" w:cs="Times New Roman"/>
          <w:b/>
          <w:noProof/>
          <w:color w:val="002060"/>
          <w:sz w:val="28"/>
          <w:szCs w:val="28"/>
          <w:rPrChange w:id="181" w:author="Lakshmi sneha Guttikonda" w:date="2016-09-02T11:19:00Z">
            <w:rPr>
              <w:del w:id="182" w:author="Ganesh Krishnamurthy" w:date="2016-09-02T10:31:00Z"/>
              <w:rFonts w:ascii="Times New Roman" w:eastAsiaTheme="minorEastAsia" w:hAnsi="Times New Roman" w:cs="Times New Roman"/>
              <w:noProof/>
              <w:color w:val="002060"/>
              <w:sz w:val="28"/>
              <w:szCs w:val="28"/>
            </w:rPr>
          </w:rPrChange>
        </w:rPr>
      </w:pPr>
      <w:del w:id="183" w:author="Ganesh Krishnamurthy" w:date="2016-09-02T10:31:00Z">
        <w:r w:rsidRPr="00A72DEA" w:rsidDel="00452BC1">
          <w:rPr>
            <w:rFonts w:ascii="Times New Roman" w:eastAsiaTheme="minorEastAsia" w:hAnsi="Times New Roman" w:cs="Times New Roman"/>
            <w:b/>
            <w:noProof/>
            <w:sz w:val="28"/>
            <w:szCs w:val="28"/>
            <w:rPrChange w:id="184" w:author="Lakshmi sneha Guttikonda" w:date="2016-09-02T11:19:00Z">
              <w:rPr>
                <w:rFonts w:ascii="Times New Roman" w:eastAsiaTheme="minorEastAsia" w:hAnsi="Times New Roman" w:cs="Times New Roman"/>
                <w:noProof/>
                <w:sz w:val="28"/>
                <w:szCs w:val="28"/>
              </w:rPr>
            </w:rPrChange>
          </w:rPr>
          <w:delText>Off-campus permanent housing search</w:delText>
        </w:r>
        <w:r w:rsidR="009F28AE" w:rsidRPr="00A72DEA" w:rsidDel="00452BC1">
          <w:rPr>
            <w:rFonts w:ascii="Times New Roman" w:eastAsiaTheme="minorEastAsia" w:hAnsi="Times New Roman" w:cs="Times New Roman"/>
            <w:b/>
            <w:noProof/>
            <w:sz w:val="28"/>
            <w:szCs w:val="28"/>
            <w:rPrChange w:id="185" w:author="Lakshmi sneha Guttikonda" w:date="2016-09-02T11:19:00Z">
              <w:rPr>
                <w:rFonts w:ascii="Times New Roman" w:eastAsiaTheme="minorEastAsia" w:hAnsi="Times New Roman" w:cs="Times New Roman"/>
                <w:noProof/>
                <w:sz w:val="28"/>
                <w:szCs w:val="28"/>
              </w:rPr>
            </w:rPrChange>
          </w:rPr>
          <w:delText>.</w:delText>
        </w:r>
      </w:del>
    </w:p>
    <w:p w:rsidR="00A3136E" w:rsidRPr="00A72DEA" w:rsidDel="00452BC1" w:rsidRDefault="009F28AE" w:rsidP="00A3136E">
      <w:pPr>
        <w:pStyle w:val="paragraph"/>
        <w:spacing w:before="0" w:beforeAutospacing="0" w:after="0" w:afterAutospacing="0"/>
        <w:textAlignment w:val="baseline"/>
        <w:rPr>
          <w:del w:id="186" w:author="Ganesh Krishnamurthy" w:date="2016-09-02T10:31:00Z"/>
          <w:rFonts w:eastAsiaTheme="minorEastAsia"/>
          <w:b/>
          <w:noProof/>
          <w:sz w:val="28"/>
          <w:szCs w:val="28"/>
          <w:rPrChange w:id="187" w:author="Lakshmi sneha Guttikonda" w:date="2016-09-02T11:19:00Z">
            <w:rPr>
              <w:del w:id="188" w:author="Ganesh Krishnamurthy" w:date="2016-09-02T10:31:00Z"/>
              <w:rFonts w:eastAsiaTheme="minorEastAsia"/>
              <w:noProof/>
              <w:sz w:val="28"/>
              <w:szCs w:val="28"/>
            </w:rPr>
          </w:rPrChange>
        </w:rPr>
      </w:pPr>
      <w:del w:id="189" w:author="Ganesh Krishnamurthy" w:date="2016-09-02T10:31:00Z">
        <w:r w:rsidRPr="00A72DEA" w:rsidDel="00452BC1">
          <w:rPr>
            <w:rFonts w:eastAsiaTheme="minorEastAsia"/>
            <w:b/>
            <w:noProof/>
            <w:sz w:val="28"/>
            <w:szCs w:val="28"/>
            <w:rPrChange w:id="190" w:author="Lakshmi sneha Guttikonda" w:date="2016-09-02T11:19:00Z">
              <w:rPr>
                <w:rFonts w:eastAsiaTheme="minorEastAsia"/>
                <w:noProof/>
                <w:sz w:val="28"/>
                <w:szCs w:val="28"/>
              </w:rPr>
            </w:rPrChange>
          </w:rPr>
          <w:tab/>
        </w:r>
        <w:r w:rsidR="00A3136E" w:rsidRPr="00A72DEA" w:rsidDel="00452BC1">
          <w:rPr>
            <w:rFonts w:eastAsiaTheme="minorEastAsia"/>
            <w:b/>
            <w:noProof/>
            <w:sz w:val="28"/>
            <w:szCs w:val="28"/>
            <w:rPrChange w:id="191" w:author="Lakshmi sneha Guttikonda" w:date="2016-09-02T11:19:00Z">
              <w:rPr>
                <w:rFonts w:eastAsiaTheme="minorEastAsia"/>
                <w:noProof/>
                <w:sz w:val="28"/>
                <w:szCs w:val="28"/>
              </w:rPr>
            </w:rPrChange>
          </w:rPr>
          <w:tab/>
          <w:delText xml:space="preserve">Incoming students of ASU often face </w:delText>
        </w:r>
        <w:r w:rsidR="00A3136E" w:rsidRPr="00A72DEA" w:rsidDel="00452BC1">
          <w:rPr>
            <w:rFonts w:eastAsiaTheme="minorEastAsia"/>
            <w:b/>
            <w:noProof/>
            <w:sz w:val="28"/>
            <w:szCs w:val="28"/>
            <w:rPrChange w:id="192" w:author="Lakshmi sneha Guttikonda" w:date="2016-09-02T11:19:00Z">
              <w:rPr>
                <w:rFonts w:eastAsiaTheme="minorEastAsia"/>
                <w:noProof/>
                <w:sz w:val="28"/>
                <w:szCs w:val="28"/>
              </w:rPr>
            </w:rPrChange>
          </w:rPr>
          <w:tab/>
          <w:delText xml:space="preserve">difficulty in finding a </w:delText>
        </w:r>
        <w:r w:rsidR="004E2AB7" w:rsidRPr="00A72DEA" w:rsidDel="00452BC1">
          <w:rPr>
            <w:rFonts w:eastAsiaTheme="minorEastAsia"/>
            <w:b/>
            <w:noProof/>
            <w:sz w:val="28"/>
            <w:szCs w:val="28"/>
            <w:rPrChange w:id="193" w:author="Lakshmi sneha Guttikonda" w:date="2016-09-02T11:19:00Z">
              <w:rPr>
                <w:rFonts w:eastAsiaTheme="minorEastAsia"/>
                <w:noProof/>
                <w:sz w:val="28"/>
                <w:szCs w:val="28"/>
              </w:rPr>
            </w:rPrChange>
          </w:rPr>
          <w:tab/>
        </w:r>
        <w:r w:rsidR="00A3136E" w:rsidRPr="00A72DEA" w:rsidDel="00452BC1">
          <w:rPr>
            <w:rFonts w:eastAsiaTheme="minorEastAsia"/>
            <w:b/>
            <w:noProof/>
            <w:sz w:val="28"/>
            <w:szCs w:val="28"/>
            <w:rPrChange w:id="194" w:author="Lakshmi sneha Guttikonda" w:date="2016-09-02T11:19:00Z">
              <w:rPr>
                <w:rFonts w:eastAsiaTheme="minorEastAsia"/>
                <w:noProof/>
                <w:sz w:val="28"/>
                <w:szCs w:val="28"/>
              </w:rPr>
            </w:rPrChange>
          </w:rPr>
          <w:delText xml:space="preserve">permanent housing facility. They usually opt either for a new apartment or </w:delText>
        </w:r>
        <w:r w:rsidR="004E2AB7" w:rsidRPr="00A72DEA" w:rsidDel="00452BC1">
          <w:rPr>
            <w:rFonts w:eastAsiaTheme="minorEastAsia"/>
            <w:b/>
            <w:noProof/>
            <w:sz w:val="28"/>
            <w:szCs w:val="28"/>
            <w:rPrChange w:id="195" w:author="Lakshmi sneha Guttikonda" w:date="2016-09-02T11:19:00Z">
              <w:rPr>
                <w:rFonts w:eastAsiaTheme="minorEastAsia"/>
                <w:noProof/>
                <w:sz w:val="28"/>
                <w:szCs w:val="28"/>
              </w:rPr>
            </w:rPrChange>
          </w:rPr>
          <w:tab/>
        </w:r>
        <w:r w:rsidR="00A3136E" w:rsidRPr="00A72DEA" w:rsidDel="00452BC1">
          <w:rPr>
            <w:rFonts w:eastAsiaTheme="minorEastAsia"/>
            <w:b/>
            <w:noProof/>
            <w:sz w:val="28"/>
            <w:szCs w:val="28"/>
            <w:rPrChange w:id="196" w:author="Lakshmi sneha Guttikonda" w:date="2016-09-02T11:19:00Z">
              <w:rPr>
                <w:rFonts w:eastAsiaTheme="minorEastAsia"/>
                <w:noProof/>
                <w:sz w:val="28"/>
                <w:szCs w:val="28"/>
              </w:rPr>
            </w:rPrChange>
          </w:rPr>
          <w:delText xml:space="preserve">are willing to replace people who are subleasing. This search is being done </w:delText>
        </w:r>
        <w:r w:rsidR="004E2AB7" w:rsidRPr="00A72DEA" w:rsidDel="00452BC1">
          <w:rPr>
            <w:rFonts w:eastAsiaTheme="minorEastAsia"/>
            <w:b/>
            <w:noProof/>
            <w:sz w:val="28"/>
            <w:szCs w:val="28"/>
            <w:rPrChange w:id="197" w:author="Lakshmi sneha Guttikonda" w:date="2016-09-02T11:19:00Z">
              <w:rPr>
                <w:rFonts w:eastAsiaTheme="minorEastAsia"/>
                <w:noProof/>
                <w:sz w:val="28"/>
                <w:szCs w:val="28"/>
              </w:rPr>
            </w:rPrChange>
          </w:rPr>
          <w:tab/>
        </w:r>
        <w:r w:rsidR="00A3136E" w:rsidRPr="00A72DEA" w:rsidDel="00452BC1">
          <w:rPr>
            <w:rFonts w:eastAsiaTheme="minorEastAsia"/>
            <w:b/>
            <w:noProof/>
            <w:sz w:val="28"/>
            <w:szCs w:val="28"/>
            <w:rPrChange w:id="198" w:author="Lakshmi sneha Guttikonda" w:date="2016-09-02T11:19:00Z">
              <w:rPr>
                <w:rFonts w:eastAsiaTheme="minorEastAsia"/>
                <w:noProof/>
                <w:sz w:val="28"/>
                <w:szCs w:val="28"/>
              </w:rPr>
            </w:rPrChange>
          </w:rPr>
          <w:delText xml:space="preserve">via various social networking groups. Our portal would create an organized </w:delText>
        </w:r>
        <w:r w:rsidR="00672384" w:rsidRPr="00A72DEA" w:rsidDel="00452BC1">
          <w:rPr>
            <w:rFonts w:eastAsiaTheme="minorEastAsia"/>
            <w:b/>
            <w:noProof/>
            <w:sz w:val="28"/>
            <w:szCs w:val="28"/>
            <w:rPrChange w:id="199" w:author="Lakshmi sneha Guttikonda" w:date="2016-09-02T11:19:00Z">
              <w:rPr>
                <w:rFonts w:eastAsiaTheme="minorEastAsia"/>
                <w:noProof/>
                <w:sz w:val="28"/>
                <w:szCs w:val="28"/>
              </w:rPr>
            </w:rPrChange>
          </w:rPr>
          <w:tab/>
        </w:r>
        <w:r w:rsidR="00A3136E" w:rsidRPr="00A72DEA" w:rsidDel="00452BC1">
          <w:rPr>
            <w:rFonts w:eastAsiaTheme="minorEastAsia"/>
            <w:b/>
            <w:noProof/>
            <w:sz w:val="28"/>
            <w:szCs w:val="28"/>
            <w:rPrChange w:id="200" w:author="Lakshmi sneha Guttikonda" w:date="2016-09-02T11:19:00Z">
              <w:rPr>
                <w:rFonts w:eastAsiaTheme="minorEastAsia"/>
                <w:noProof/>
                <w:sz w:val="28"/>
                <w:szCs w:val="28"/>
              </w:rPr>
            </w:rPrChange>
          </w:rPr>
          <w:delText xml:space="preserve">platform where students can search for </w:delText>
        </w:r>
        <w:r w:rsidR="004E2AB7" w:rsidRPr="00A72DEA" w:rsidDel="00452BC1">
          <w:rPr>
            <w:rFonts w:eastAsiaTheme="minorEastAsia"/>
            <w:b/>
            <w:noProof/>
            <w:sz w:val="28"/>
            <w:szCs w:val="28"/>
            <w:rPrChange w:id="201" w:author="Lakshmi sneha Guttikonda" w:date="2016-09-02T11:19:00Z">
              <w:rPr>
                <w:rFonts w:eastAsiaTheme="minorEastAsia"/>
                <w:noProof/>
                <w:sz w:val="28"/>
                <w:szCs w:val="28"/>
              </w:rPr>
            </w:rPrChange>
          </w:rPr>
          <w:delText>a</w:delText>
        </w:r>
        <w:r w:rsidR="00A3136E" w:rsidRPr="00A72DEA" w:rsidDel="00452BC1">
          <w:rPr>
            <w:rFonts w:eastAsiaTheme="minorEastAsia"/>
            <w:b/>
            <w:noProof/>
            <w:sz w:val="28"/>
            <w:szCs w:val="28"/>
            <w:rPrChange w:id="202" w:author="Lakshmi sneha Guttikonda" w:date="2016-09-02T11:19:00Z">
              <w:rPr>
                <w:rFonts w:eastAsiaTheme="minorEastAsia"/>
                <w:noProof/>
                <w:sz w:val="28"/>
                <w:szCs w:val="28"/>
              </w:rPr>
            </w:rPrChange>
          </w:rPr>
          <w:delText xml:space="preserve">ccommodation and prospective </w:delText>
        </w:r>
        <w:r w:rsidR="00672384" w:rsidRPr="00A72DEA" w:rsidDel="00452BC1">
          <w:rPr>
            <w:rFonts w:eastAsiaTheme="minorEastAsia"/>
            <w:b/>
            <w:noProof/>
            <w:sz w:val="28"/>
            <w:szCs w:val="28"/>
            <w:rPrChange w:id="203" w:author="Lakshmi sneha Guttikonda" w:date="2016-09-02T11:19:00Z">
              <w:rPr>
                <w:rFonts w:eastAsiaTheme="minorEastAsia"/>
                <w:noProof/>
                <w:sz w:val="28"/>
                <w:szCs w:val="28"/>
              </w:rPr>
            </w:rPrChange>
          </w:rPr>
          <w:tab/>
        </w:r>
        <w:r w:rsidR="0076319F" w:rsidRPr="00A72DEA" w:rsidDel="00452BC1">
          <w:rPr>
            <w:rFonts w:eastAsiaTheme="minorEastAsia"/>
            <w:b/>
            <w:noProof/>
            <w:sz w:val="28"/>
            <w:szCs w:val="28"/>
            <w:rPrChange w:id="204" w:author="Lakshmi sneha Guttikonda" w:date="2016-09-02T11:19:00Z">
              <w:rPr>
                <w:rFonts w:eastAsiaTheme="minorEastAsia"/>
                <w:noProof/>
                <w:sz w:val="28"/>
                <w:szCs w:val="28"/>
              </w:rPr>
            </w:rPrChange>
          </w:rPr>
          <w:delText>roommates. The implementation</w:delText>
        </w:r>
        <w:r w:rsidR="008D5EB4" w:rsidRPr="00A72DEA" w:rsidDel="00452BC1">
          <w:rPr>
            <w:rFonts w:eastAsiaTheme="minorEastAsia"/>
            <w:b/>
            <w:noProof/>
            <w:sz w:val="28"/>
            <w:szCs w:val="28"/>
            <w:rPrChange w:id="205" w:author="Lakshmi sneha Guttikonda" w:date="2016-09-02T11:19:00Z">
              <w:rPr>
                <w:rFonts w:eastAsiaTheme="minorEastAsia"/>
                <w:noProof/>
                <w:sz w:val="28"/>
                <w:szCs w:val="28"/>
              </w:rPr>
            </w:rPrChange>
          </w:rPr>
          <w:delText xml:space="preserve"> of this feature </w:delText>
        </w:r>
        <w:r w:rsidR="00D4533B" w:rsidRPr="00A72DEA" w:rsidDel="00452BC1">
          <w:rPr>
            <w:rFonts w:eastAsiaTheme="minorEastAsia"/>
            <w:b/>
            <w:noProof/>
            <w:sz w:val="28"/>
            <w:szCs w:val="28"/>
            <w:rPrChange w:id="206" w:author="Lakshmi sneha Guttikonda" w:date="2016-09-02T11:19:00Z">
              <w:rPr>
                <w:rFonts w:eastAsiaTheme="minorEastAsia"/>
                <w:noProof/>
                <w:sz w:val="28"/>
                <w:szCs w:val="28"/>
              </w:rPr>
            </w:rPrChange>
          </w:rPr>
          <w:delText>include the following:</w:delText>
        </w:r>
      </w:del>
    </w:p>
    <w:p w:rsidR="008D5EB4" w:rsidRPr="00A72DEA" w:rsidDel="00452BC1" w:rsidRDefault="008D5EB4" w:rsidP="00A3136E">
      <w:pPr>
        <w:pStyle w:val="paragraph"/>
        <w:spacing w:before="0" w:beforeAutospacing="0" w:after="0" w:afterAutospacing="0"/>
        <w:textAlignment w:val="baseline"/>
        <w:rPr>
          <w:del w:id="207" w:author="Ganesh Krishnamurthy" w:date="2016-09-02T10:31:00Z"/>
          <w:rFonts w:ascii="Segoe UI" w:hAnsi="Segoe UI" w:cs="Segoe UI"/>
          <w:b/>
          <w:sz w:val="12"/>
          <w:szCs w:val="12"/>
          <w:rPrChange w:id="208" w:author="Lakshmi sneha Guttikonda" w:date="2016-09-02T11:19:00Z">
            <w:rPr>
              <w:del w:id="209" w:author="Ganesh Krishnamurthy" w:date="2016-09-02T10:31:00Z"/>
              <w:rFonts w:ascii="Segoe UI" w:hAnsi="Segoe UI" w:cs="Segoe UI"/>
              <w:sz w:val="12"/>
              <w:szCs w:val="12"/>
            </w:rPr>
          </w:rPrChange>
        </w:rPr>
      </w:pPr>
    </w:p>
    <w:p w:rsidR="009F28AE" w:rsidRPr="00A72DEA" w:rsidDel="00452BC1" w:rsidRDefault="009F28AE" w:rsidP="009F28AE">
      <w:pPr>
        <w:pStyle w:val="ListParagraph"/>
        <w:rPr>
          <w:del w:id="210" w:author="Ganesh Krishnamurthy" w:date="2016-09-02T10:31:00Z"/>
          <w:rFonts w:ascii="Times New Roman" w:eastAsiaTheme="minorEastAsia" w:hAnsi="Times New Roman" w:cs="Times New Roman"/>
          <w:b/>
          <w:noProof/>
          <w:color w:val="002060"/>
          <w:sz w:val="28"/>
          <w:szCs w:val="28"/>
          <w:rPrChange w:id="211" w:author="Lakshmi sneha Guttikonda" w:date="2016-09-02T11:19:00Z">
            <w:rPr>
              <w:del w:id="212" w:author="Ganesh Krishnamurthy" w:date="2016-09-02T10:31:00Z"/>
              <w:rFonts w:ascii="Times New Roman" w:eastAsiaTheme="minorEastAsia" w:hAnsi="Times New Roman" w:cs="Times New Roman"/>
              <w:noProof/>
              <w:color w:val="002060"/>
              <w:sz w:val="28"/>
              <w:szCs w:val="28"/>
            </w:rPr>
          </w:rPrChange>
        </w:rPr>
      </w:pPr>
    </w:p>
    <w:p w:rsidR="008D5EB4" w:rsidRPr="00A72DEA" w:rsidDel="00452BC1" w:rsidRDefault="008D5EB4" w:rsidP="00382BAD">
      <w:pPr>
        <w:pStyle w:val="paragraph"/>
        <w:numPr>
          <w:ilvl w:val="0"/>
          <w:numId w:val="4"/>
        </w:numPr>
        <w:spacing w:before="0" w:beforeAutospacing="0" w:after="0" w:afterAutospacing="0"/>
        <w:ind w:left="360"/>
        <w:textAlignment w:val="baseline"/>
        <w:rPr>
          <w:del w:id="213" w:author="Ganesh Krishnamurthy" w:date="2016-09-02T10:31:00Z"/>
          <w:rFonts w:eastAsiaTheme="minorEastAsia"/>
          <w:b/>
          <w:noProof/>
          <w:sz w:val="28"/>
          <w:szCs w:val="28"/>
          <w:rPrChange w:id="214" w:author="Lakshmi sneha Guttikonda" w:date="2016-09-02T11:19:00Z">
            <w:rPr>
              <w:del w:id="215" w:author="Ganesh Krishnamurthy" w:date="2016-09-02T10:31:00Z"/>
              <w:rFonts w:eastAsiaTheme="minorEastAsia"/>
              <w:noProof/>
              <w:sz w:val="28"/>
              <w:szCs w:val="28"/>
            </w:rPr>
          </w:rPrChange>
        </w:rPr>
      </w:pPr>
      <w:del w:id="216" w:author="Ganesh Krishnamurthy" w:date="2016-09-02T10:31:00Z">
        <w:r w:rsidRPr="00A72DEA" w:rsidDel="00452BC1">
          <w:rPr>
            <w:rFonts w:eastAsiaTheme="minorEastAsia"/>
            <w:b/>
            <w:noProof/>
            <w:sz w:val="28"/>
            <w:szCs w:val="28"/>
            <w:rPrChange w:id="217" w:author="Lakshmi sneha Guttikonda" w:date="2016-09-02T11:19:00Z">
              <w:rPr>
                <w:rFonts w:eastAsiaTheme="minorEastAsia"/>
                <w:noProof/>
                <w:sz w:val="28"/>
                <w:szCs w:val="28"/>
              </w:rPr>
            </w:rPrChange>
          </w:rPr>
          <w:delText>Allows incoming students to create their profiles which includes details such as name, contact information, hometown, field of study and preferences if any. </w:delText>
        </w:r>
      </w:del>
    </w:p>
    <w:p w:rsidR="008D5EB4" w:rsidRPr="00A72DEA" w:rsidDel="00452BC1" w:rsidRDefault="008D5EB4" w:rsidP="00382BAD">
      <w:pPr>
        <w:pStyle w:val="paragraph"/>
        <w:spacing w:before="0" w:beforeAutospacing="0" w:after="0" w:afterAutospacing="0"/>
        <w:textAlignment w:val="baseline"/>
        <w:rPr>
          <w:del w:id="218" w:author="Ganesh Krishnamurthy" w:date="2016-09-02T10:31:00Z"/>
          <w:rFonts w:eastAsiaTheme="minorEastAsia"/>
          <w:b/>
          <w:noProof/>
          <w:sz w:val="28"/>
          <w:szCs w:val="28"/>
          <w:rPrChange w:id="219" w:author="Lakshmi sneha Guttikonda" w:date="2016-09-02T11:19:00Z">
            <w:rPr>
              <w:del w:id="220" w:author="Ganesh Krishnamurthy" w:date="2016-09-02T10:31:00Z"/>
              <w:rFonts w:eastAsiaTheme="minorEastAsia"/>
              <w:noProof/>
              <w:sz w:val="28"/>
              <w:szCs w:val="28"/>
            </w:rPr>
          </w:rPrChange>
        </w:rPr>
      </w:pPr>
      <w:del w:id="221" w:author="Ganesh Krishnamurthy" w:date="2016-09-02T10:31:00Z">
        <w:r w:rsidRPr="00A72DEA" w:rsidDel="00452BC1">
          <w:rPr>
            <w:rFonts w:eastAsiaTheme="minorEastAsia"/>
            <w:b/>
            <w:noProof/>
            <w:sz w:val="28"/>
            <w:szCs w:val="28"/>
            <w:rPrChange w:id="222" w:author="Lakshmi sneha Guttikonda" w:date="2016-09-02T11:19:00Z">
              <w:rPr>
                <w:rFonts w:eastAsiaTheme="minorEastAsia"/>
                <w:noProof/>
                <w:sz w:val="28"/>
                <w:szCs w:val="28"/>
              </w:rPr>
            </w:rPrChange>
          </w:rPr>
          <w:delText> </w:delText>
        </w:r>
      </w:del>
    </w:p>
    <w:p w:rsidR="008D5EB4" w:rsidRPr="00A72DEA" w:rsidDel="00452BC1" w:rsidRDefault="008D5EB4" w:rsidP="00382BAD">
      <w:pPr>
        <w:pStyle w:val="paragraph"/>
        <w:numPr>
          <w:ilvl w:val="0"/>
          <w:numId w:val="5"/>
        </w:numPr>
        <w:spacing w:before="0" w:beforeAutospacing="0" w:after="0" w:afterAutospacing="0"/>
        <w:ind w:left="360"/>
        <w:textAlignment w:val="baseline"/>
        <w:rPr>
          <w:del w:id="223" w:author="Ganesh Krishnamurthy" w:date="2016-09-02T10:31:00Z"/>
          <w:rFonts w:eastAsiaTheme="minorEastAsia"/>
          <w:b/>
          <w:noProof/>
          <w:sz w:val="28"/>
          <w:szCs w:val="28"/>
          <w:rPrChange w:id="224" w:author="Lakshmi sneha Guttikonda" w:date="2016-09-02T11:19:00Z">
            <w:rPr>
              <w:del w:id="225" w:author="Ganesh Krishnamurthy" w:date="2016-09-02T10:31:00Z"/>
              <w:rFonts w:eastAsiaTheme="minorEastAsia"/>
              <w:noProof/>
              <w:sz w:val="28"/>
              <w:szCs w:val="28"/>
            </w:rPr>
          </w:rPrChange>
        </w:rPr>
      </w:pPr>
      <w:del w:id="226" w:author="Ganesh Krishnamurthy" w:date="2016-09-02T10:31:00Z">
        <w:r w:rsidRPr="00A72DEA" w:rsidDel="00452BC1">
          <w:rPr>
            <w:rFonts w:eastAsiaTheme="minorEastAsia"/>
            <w:b/>
            <w:noProof/>
            <w:sz w:val="28"/>
            <w:szCs w:val="28"/>
            <w:rPrChange w:id="227" w:author="Lakshmi sneha Guttikonda" w:date="2016-09-02T11:19:00Z">
              <w:rPr>
                <w:rFonts w:eastAsiaTheme="minorEastAsia"/>
                <w:noProof/>
                <w:sz w:val="28"/>
                <w:szCs w:val="28"/>
              </w:rPr>
            </w:rPrChange>
          </w:rPr>
          <w:delText>Our portal would suggest profiles of students by matching their preferences and also gives them the option to search for themselves. </w:delText>
        </w:r>
      </w:del>
    </w:p>
    <w:p w:rsidR="008D5EB4" w:rsidRPr="00A72DEA" w:rsidDel="00452BC1" w:rsidRDefault="008D5EB4" w:rsidP="00382BAD">
      <w:pPr>
        <w:pStyle w:val="paragraph"/>
        <w:spacing w:before="0" w:beforeAutospacing="0" w:after="0" w:afterAutospacing="0"/>
        <w:textAlignment w:val="baseline"/>
        <w:rPr>
          <w:del w:id="228" w:author="Ganesh Krishnamurthy" w:date="2016-09-02T10:31:00Z"/>
          <w:rFonts w:eastAsiaTheme="minorEastAsia"/>
          <w:b/>
          <w:noProof/>
          <w:sz w:val="28"/>
          <w:szCs w:val="28"/>
          <w:rPrChange w:id="229" w:author="Lakshmi sneha Guttikonda" w:date="2016-09-02T11:19:00Z">
            <w:rPr>
              <w:del w:id="230" w:author="Ganesh Krishnamurthy" w:date="2016-09-02T10:31:00Z"/>
              <w:rFonts w:eastAsiaTheme="minorEastAsia"/>
              <w:noProof/>
              <w:sz w:val="28"/>
              <w:szCs w:val="28"/>
            </w:rPr>
          </w:rPrChange>
        </w:rPr>
      </w:pPr>
      <w:del w:id="231" w:author="Ganesh Krishnamurthy" w:date="2016-09-02T10:31:00Z">
        <w:r w:rsidRPr="00A72DEA" w:rsidDel="00452BC1">
          <w:rPr>
            <w:rFonts w:eastAsiaTheme="minorEastAsia"/>
            <w:b/>
            <w:noProof/>
            <w:sz w:val="28"/>
            <w:szCs w:val="28"/>
            <w:rPrChange w:id="232" w:author="Lakshmi sneha Guttikonda" w:date="2016-09-02T11:19:00Z">
              <w:rPr>
                <w:rFonts w:eastAsiaTheme="minorEastAsia"/>
                <w:noProof/>
                <w:sz w:val="28"/>
                <w:szCs w:val="28"/>
              </w:rPr>
            </w:rPrChange>
          </w:rPr>
          <w:delText> </w:delText>
        </w:r>
      </w:del>
    </w:p>
    <w:p w:rsidR="008D5EB4" w:rsidRPr="00A72DEA" w:rsidDel="00452BC1" w:rsidRDefault="008D5EB4" w:rsidP="00382BAD">
      <w:pPr>
        <w:pStyle w:val="paragraph"/>
        <w:numPr>
          <w:ilvl w:val="0"/>
          <w:numId w:val="6"/>
        </w:numPr>
        <w:spacing w:before="0" w:beforeAutospacing="0" w:after="0" w:afterAutospacing="0"/>
        <w:ind w:left="360"/>
        <w:textAlignment w:val="baseline"/>
        <w:rPr>
          <w:del w:id="233" w:author="Ganesh Krishnamurthy" w:date="2016-09-02T10:31:00Z"/>
          <w:rFonts w:eastAsiaTheme="minorEastAsia"/>
          <w:b/>
          <w:noProof/>
          <w:sz w:val="28"/>
          <w:szCs w:val="28"/>
          <w:rPrChange w:id="234" w:author="Lakshmi sneha Guttikonda" w:date="2016-09-02T11:19:00Z">
            <w:rPr>
              <w:del w:id="235" w:author="Ganesh Krishnamurthy" w:date="2016-09-02T10:31:00Z"/>
              <w:rFonts w:eastAsiaTheme="minorEastAsia"/>
              <w:noProof/>
              <w:sz w:val="28"/>
              <w:szCs w:val="28"/>
            </w:rPr>
          </w:rPrChange>
        </w:rPr>
      </w:pPr>
      <w:del w:id="236" w:author="Ganesh Krishnamurthy" w:date="2016-09-02T10:31:00Z">
        <w:r w:rsidRPr="00A72DEA" w:rsidDel="00452BC1">
          <w:rPr>
            <w:rFonts w:eastAsiaTheme="minorEastAsia"/>
            <w:b/>
            <w:noProof/>
            <w:sz w:val="28"/>
            <w:szCs w:val="28"/>
            <w:rPrChange w:id="237" w:author="Lakshmi sneha Guttikonda" w:date="2016-09-02T11:19:00Z">
              <w:rPr>
                <w:rFonts w:eastAsiaTheme="minorEastAsia"/>
                <w:noProof/>
                <w:sz w:val="28"/>
                <w:szCs w:val="28"/>
              </w:rPr>
            </w:rPrChange>
          </w:rPr>
          <w:delText>It would also allow them to search for apartments near to the campus by providing the apartment details and reviews from current students who are currently staying or have previously stayed in them. </w:delText>
        </w:r>
      </w:del>
    </w:p>
    <w:p w:rsidR="008D5EB4" w:rsidRPr="00A72DEA" w:rsidDel="00452BC1" w:rsidRDefault="008D5EB4" w:rsidP="00382BAD">
      <w:pPr>
        <w:pStyle w:val="paragraph"/>
        <w:spacing w:before="0" w:beforeAutospacing="0" w:after="0" w:afterAutospacing="0"/>
        <w:textAlignment w:val="baseline"/>
        <w:rPr>
          <w:del w:id="238" w:author="Ganesh Krishnamurthy" w:date="2016-09-02T10:31:00Z"/>
          <w:rFonts w:eastAsiaTheme="minorEastAsia"/>
          <w:b/>
          <w:noProof/>
          <w:sz w:val="28"/>
          <w:szCs w:val="28"/>
          <w:rPrChange w:id="239" w:author="Lakshmi sneha Guttikonda" w:date="2016-09-02T11:19:00Z">
            <w:rPr>
              <w:del w:id="240" w:author="Ganesh Krishnamurthy" w:date="2016-09-02T10:31:00Z"/>
              <w:rFonts w:eastAsiaTheme="minorEastAsia"/>
              <w:noProof/>
              <w:sz w:val="28"/>
              <w:szCs w:val="28"/>
            </w:rPr>
          </w:rPrChange>
        </w:rPr>
      </w:pPr>
      <w:del w:id="241" w:author="Ganesh Krishnamurthy" w:date="2016-09-02T10:31:00Z">
        <w:r w:rsidRPr="00A72DEA" w:rsidDel="00452BC1">
          <w:rPr>
            <w:rFonts w:eastAsiaTheme="minorEastAsia"/>
            <w:b/>
            <w:noProof/>
            <w:sz w:val="28"/>
            <w:szCs w:val="28"/>
            <w:rPrChange w:id="242" w:author="Lakshmi sneha Guttikonda" w:date="2016-09-02T11:19:00Z">
              <w:rPr>
                <w:rFonts w:eastAsiaTheme="minorEastAsia"/>
                <w:noProof/>
                <w:sz w:val="28"/>
                <w:szCs w:val="28"/>
              </w:rPr>
            </w:rPrChange>
          </w:rPr>
          <w:delText> </w:delText>
        </w:r>
      </w:del>
    </w:p>
    <w:p w:rsidR="008D5EB4" w:rsidRPr="00A72DEA" w:rsidDel="00452BC1" w:rsidRDefault="008D5EB4" w:rsidP="00382BAD">
      <w:pPr>
        <w:pStyle w:val="paragraph"/>
        <w:numPr>
          <w:ilvl w:val="0"/>
          <w:numId w:val="7"/>
        </w:numPr>
        <w:spacing w:before="0" w:beforeAutospacing="0" w:after="0" w:afterAutospacing="0"/>
        <w:ind w:left="360"/>
        <w:textAlignment w:val="baseline"/>
        <w:rPr>
          <w:del w:id="243" w:author="Ganesh Krishnamurthy" w:date="2016-09-02T10:31:00Z"/>
          <w:rFonts w:eastAsiaTheme="minorEastAsia"/>
          <w:b/>
          <w:noProof/>
          <w:sz w:val="28"/>
          <w:szCs w:val="28"/>
          <w:rPrChange w:id="244" w:author="Lakshmi sneha Guttikonda" w:date="2016-09-02T11:19:00Z">
            <w:rPr>
              <w:del w:id="245" w:author="Ganesh Krishnamurthy" w:date="2016-09-02T10:31:00Z"/>
              <w:rFonts w:eastAsiaTheme="minorEastAsia"/>
              <w:noProof/>
              <w:sz w:val="28"/>
              <w:szCs w:val="28"/>
            </w:rPr>
          </w:rPrChange>
        </w:rPr>
      </w:pPr>
      <w:del w:id="246" w:author="Ganesh Krishnamurthy" w:date="2016-09-02T10:31:00Z">
        <w:r w:rsidRPr="00A72DEA" w:rsidDel="00452BC1">
          <w:rPr>
            <w:rFonts w:eastAsiaTheme="minorEastAsia"/>
            <w:b/>
            <w:noProof/>
            <w:sz w:val="28"/>
            <w:szCs w:val="28"/>
            <w:rPrChange w:id="247" w:author="Lakshmi sneha Guttikonda" w:date="2016-09-02T11:19:00Z">
              <w:rPr>
                <w:rFonts w:eastAsiaTheme="minorEastAsia"/>
                <w:noProof/>
                <w:sz w:val="28"/>
                <w:szCs w:val="28"/>
              </w:rPr>
            </w:rPrChange>
          </w:rPr>
          <w:delText>The portal would also provide the facility for students who are subleasing their apartments and are in search of people who would be willing to replace them, by giving them a search option. </w:delText>
        </w:r>
      </w:del>
    </w:p>
    <w:p w:rsidR="008E2415" w:rsidRPr="00A72DEA" w:rsidDel="00452BC1" w:rsidRDefault="008E2415" w:rsidP="00AE7576">
      <w:pPr>
        <w:pStyle w:val="ListParagraph"/>
        <w:rPr>
          <w:del w:id="248" w:author="Ganesh Krishnamurthy" w:date="2016-09-02T10:31:00Z"/>
          <w:rFonts w:ascii="Times New Roman" w:eastAsiaTheme="minorEastAsia" w:hAnsi="Times New Roman" w:cs="Times New Roman"/>
          <w:b/>
          <w:noProof/>
          <w:color w:val="002060"/>
          <w:sz w:val="28"/>
          <w:szCs w:val="28"/>
          <w:rPrChange w:id="249" w:author="Lakshmi sneha Guttikonda" w:date="2016-09-02T11:19:00Z">
            <w:rPr>
              <w:del w:id="250" w:author="Ganesh Krishnamurthy" w:date="2016-09-02T10:31:00Z"/>
              <w:rFonts w:ascii="Times New Roman" w:eastAsiaTheme="minorEastAsia" w:hAnsi="Times New Roman" w:cs="Times New Roman"/>
              <w:noProof/>
              <w:color w:val="002060"/>
              <w:sz w:val="28"/>
              <w:szCs w:val="28"/>
            </w:rPr>
          </w:rPrChange>
        </w:rPr>
      </w:pPr>
    </w:p>
    <w:p w:rsidR="00525661" w:rsidRPr="00A72DEA" w:rsidDel="00452BC1" w:rsidRDefault="00452910" w:rsidP="00525661">
      <w:pPr>
        <w:pStyle w:val="ListParagraph"/>
        <w:numPr>
          <w:ilvl w:val="0"/>
          <w:numId w:val="3"/>
        </w:numPr>
        <w:rPr>
          <w:del w:id="251" w:author="Ganesh Krishnamurthy" w:date="2016-09-02T10:31:00Z"/>
          <w:rFonts w:ascii="Times New Roman" w:eastAsiaTheme="minorEastAsia" w:hAnsi="Times New Roman" w:cs="Times New Roman"/>
          <w:b/>
          <w:noProof/>
          <w:color w:val="002060"/>
          <w:sz w:val="28"/>
          <w:szCs w:val="28"/>
          <w:rPrChange w:id="252" w:author="Lakshmi sneha Guttikonda" w:date="2016-09-02T11:19:00Z">
            <w:rPr>
              <w:del w:id="253" w:author="Ganesh Krishnamurthy" w:date="2016-09-02T10:31:00Z"/>
              <w:rFonts w:ascii="Times New Roman" w:eastAsiaTheme="minorEastAsia" w:hAnsi="Times New Roman" w:cs="Times New Roman"/>
              <w:noProof/>
              <w:color w:val="002060"/>
              <w:sz w:val="28"/>
              <w:szCs w:val="28"/>
            </w:rPr>
          </w:rPrChange>
        </w:rPr>
      </w:pPr>
      <w:del w:id="254" w:author="Ganesh Krishnamurthy" w:date="2016-09-02T10:31:00Z">
        <w:r w:rsidRPr="00A72DEA" w:rsidDel="00452BC1">
          <w:rPr>
            <w:rFonts w:ascii="Times New Roman" w:eastAsiaTheme="minorEastAsia" w:hAnsi="Times New Roman" w:cs="Times New Roman"/>
            <w:b/>
            <w:noProof/>
            <w:sz w:val="28"/>
            <w:szCs w:val="28"/>
            <w:rPrChange w:id="255" w:author="Lakshmi sneha Guttikonda" w:date="2016-09-02T11:19:00Z">
              <w:rPr>
                <w:rFonts w:ascii="Times New Roman" w:eastAsiaTheme="minorEastAsia" w:hAnsi="Times New Roman" w:cs="Times New Roman"/>
                <w:noProof/>
                <w:sz w:val="28"/>
                <w:szCs w:val="28"/>
              </w:rPr>
            </w:rPrChange>
          </w:rPr>
          <w:delText>ASU free give aways and sales</w:delText>
        </w:r>
        <w:r w:rsidR="00525661" w:rsidRPr="00A72DEA" w:rsidDel="00452BC1">
          <w:rPr>
            <w:rFonts w:ascii="Times New Roman" w:eastAsiaTheme="minorEastAsia" w:hAnsi="Times New Roman" w:cs="Times New Roman"/>
            <w:b/>
            <w:noProof/>
            <w:sz w:val="28"/>
            <w:szCs w:val="28"/>
            <w:rPrChange w:id="256" w:author="Lakshmi sneha Guttikonda" w:date="2016-09-02T11:19:00Z">
              <w:rPr>
                <w:rFonts w:ascii="Times New Roman" w:eastAsiaTheme="minorEastAsia" w:hAnsi="Times New Roman" w:cs="Times New Roman"/>
                <w:noProof/>
                <w:sz w:val="28"/>
                <w:szCs w:val="28"/>
              </w:rPr>
            </w:rPrChange>
          </w:rPr>
          <w:delText>.</w:delText>
        </w:r>
      </w:del>
    </w:p>
    <w:p w:rsidR="00E622F5" w:rsidRPr="00A72DEA" w:rsidDel="00452BC1" w:rsidRDefault="00784A7D" w:rsidP="00D24D37">
      <w:pPr>
        <w:pStyle w:val="ListParagraph"/>
        <w:rPr>
          <w:del w:id="257" w:author="Ganesh Krishnamurthy" w:date="2016-09-02T10:31:00Z"/>
          <w:rFonts w:ascii="Times New Roman" w:eastAsiaTheme="minorEastAsia" w:hAnsi="Times New Roman" w:cs="Times New Roman"/>
          <w:b/>
          <w:noProof/>
          <w:sz w:val="28"/>
          <w:szCs w:val="28"/>
          <w:rPrChange w:id="258" w:author="Lakshmi sneha Guttikonda" w:date="2016-09-02T11:19:00Z">
            <w:rPr>
              <w:del w:id="259" w:author="Ganesh Krishnamurthy" w:date="2016-09-02T10:31:00Z"/>
              <w:rFonts w:ascii="Times New Roman" w:eastAsiaTheme="minorEastAsia" w:hAnsi="Times New Roman" w:cs="Times New Roman"/>
              <w:noProof/>
              <w:sz w:val="28"/>
              <w:szCs w:val="28"/>
            </w:rPr>
          </w:rPrChange>
        </w:rPr>
      </w:pPr>
      <w:del w:id="260" w:author="Ganesh Krishnamurthy" w:date="2016-09-02T10:31:00Z">
        <w:r w:rsidRPr="00A72DEA" w:rsidDel="00452BC1">
          <w:rPr>
            <w:rFonts w:ascii="Times New Roman" w:eastAsiaTheme="minorEastAsia" w:hAnsi="Times New Roman" w:cs="Times New Roman"/>
            <w:b/>
            <w:noProof/>
            <w:sz w:val="28"/>
            <w:szCs w:val="28"/>
            <w:rPrChange w:id="261" w:author="Lakshmi sneha Guttikonda" w:date="2016-09-02T11:19:00Z">
              <w:rPr>
                <w:rFonts w:ascii="Times New Roman" w:eastAsiaTheme="minorEastAsia" w:hAnsi="Times New Roman" w:cs="Times New Roman"/>
                <w:noProof/>
                <w:sz w:val="28"/>
                <w:szCs w:val="28"/>
              </w:rPr>
            </w:rPrChange>
          </w:rPr>
          <w:tab/>
        </w:r>
      </w:del>
    </w:p>
    <w:p w:rsidR="00C3055E" w:rsidRPr="00A72DEA" w:rsidDel="00452BC1" w:rsidRDefault="00E622F5" w:rsidP="00D24D37">
      <w:pPr>
        <w:pStyle w:val="ListParagraph"/>
        <w:rPr>
          <w:del w:id="262" w:author="Ganesh Krishnamurthy" w:date="2016-09-02T10:31:00Z"/>
          <w:rFonts w:ascii="Times New Roman" w:eastAsiaTheme="minorEastAsia" w:hAnsi="Times New Roman" w:cs="Times New Roman"/>
          <w:b/>
          <w:noProof/>
          <w:sz w:val="28"/>
          <w:szCs w:val="28"/>
          <w:rPrChange w:id="263" w:author="Lakshmi sneha Guttikonda" w:date="2016-09-02T11:19:00Z">
            <w:rPr>
              <w:del w:id="264" w:author="Ganesh Krishnamurthy" w:date="2016-09-02T10:31:00Z"/>
              <w:rFonts w:ascii="Times New Roman" w:eastAsiaTheme="minorEastAsia" w:hAnsi="Times New Roman" w:cs="Times New Roman"/>
              <w:noProof/>
              <w:sz w:val="28"/>
              <w:szCs w:val="28"/>
            </w:rPr>
          </w:rPrChange>
        </w:rPr>
      </w:pPr>
      <w:del w:id="265" w:author="Ganesh Krishnamurthy" w:date="2016-09-02T10:31:00Z">
        <w:r w:rsidRPr="00A72DEA" w:rsidDel="00452BC1">
          <w:rPr>
            <w:rFonts w:ascii="Times New Roman" w:eastAsiaTheme="minorEastAsia" w:hAnsi="Times New Roman" w:cs="Times New Roman"/>
            <w:b/>
            <w:noProof/>
            <w:sz w:val="28"/>
            <w:szCs w:val="28"/>
            <w:rPrChange w:id="266" w:author="Lakshmi sneha Guttikonda" w:date="2016-09-02T11:19:00Z">
              <w:rPr>
                <w:rFonts w:ascii="Times New Roman" w:eastAsiaTheme="minorEastAsia" w:hAnsi="Times New Roman" w:cs="Times New Roman"/>
                <w:noProof/>
                <w:sz w:val="28"/>
                <w:szCs w:val="28"/>
              </w:rPr>
            </w:rPrChange>
          </w:rPr>
          <w:tab/>
        </w:r>
        <w:r w:rsidR="00083F51" w:rsidRPr="00A72DEA" w:rsidDel="00452BC1">
          <w:rPr>
            <w:rFonts w:ascii="Times New Roman" w:eastAsiaTheme="minorEastAsia" w:hAnsi="Times New Roman" w:cs="Times New Roman"/>
            <w:b/>
            <w:noProof/>
            <w:sz w:val="28"/>
            <w:szCs w:val="28"/>
            <w:rPrChange w:id="267" w:author="Lakshmi sneha Guttikonda" w:date="2016-09-02T11:19:00Z">
              <w:rPr>
                <w:rFonts w:ascii="Times New Roman" w:eastAsiaTheme="minorEastAsia" w:hAnsi="Times New Roman" w:cs="Times New Roman"/>
                <w:noProof/>
                <w:sz w:val="28"/>
                <w:szCs w:val="28"/>
              </w:rPr>
            </w:rPrChange>
          </w:rPr>
          <w:delText xml:space="preserve">This feature </w:delText>
        </w:r>
        <w:r w:rsidR="00382BAD" w:rsidRPr="00A72DEA" w:rsidDel="00452BC1">
          <w:rPr>
            <w:rFonts w:ascii="Times New Roman" w:eastAsiaTheme="minorEastAsia" w:hAnsi="Times New Roman" w:cs="Times New Roman"/>
            <w:b/>
            <w:noProof/>
            <w:sz w:val="28"/>
            <w:szCs w:val="28"/>
            <w:rPrChange w:id="268" w:author="Lakshmi sneha Guttikonda" w:date="2016-09-02T11:19:00Z">
              <w:rPr>
                <w:rFonts w:ascii="Times New Roman" w:eastAsiaTheme="minorEastAsia" w:hAnsi="Times New Roman" w:cs="Times New Roman"/>
                <w:noProof/>
                <w:sz w:val="28"/>
                <w:szCs w:val="28"/>
              </w:rPr>
            </w:rPrChange>
          </w:rPr>
          <w:delText>of</w:delText>
        </w:r>
        <w:r w:rsidR="00083F51" w:rsidRPr="00A72DEA" w:rsidDel="00452BC1">
          <w:rPr>
            <w:rFonts w:ascii="Times New Roman" w:eastAsiaTheme="minorEastAsia" w:hAnsi="Times New Roman" w:cs="Times New Roman"/>
            <w:b/>
            <w:noProof/>
            <w:sz w:val="28"/>
            <w:szCs w:val="28"/>
            <w:rPrChange w:id="269" w:author="Lakshmi sneha Guttikonda" w:date="2016-09-02T11:19:00Z">
              <w:rPr>
                <w:rFonts w:ascii="Times New Roman" w:eastAsiaTheme="minorEastAsia" w:hAnsi="Times New Roman" w:cs="Times New Roman"/>
                <w:noProof/>
                <w:sz w:val="28"/>
                <w:szCs w:val="28"/>
              </w:rPr>
            </w:rPrChange>
          </w:rPr>
          <w:delText xml:space="preserve"> our portal</w:delText>
        </w:r>
        <w:r w:rsidR="00452910" w:rsidRPr="00A72DEA" w:rsidDel="00452BC1">
          <w:rPr>
            <w:rFonts w:ascii="Times New Roman" w:eastAsiaTheme="minorEastAsia" w:hAnsi="Times New Roman" w:cs="Times New Roman"/>
            <w:b/>
            <w:noProof/>
            <w:sz w:val="28"/>
            <w:szCs w:val="28"/>
            <w:rPrChange w:id="270" w:author="Lakshmi sneha Guttikonda" w:date="2016-09-02T11:19:00Z">
              <w:rPr>
                <w:rFonts w:ascii="Times New Roman" w:eastAsiaTheme="minorEastAsia" w:hAnsi="Times New Roman" w:cs="Times New Roman"/>
                <w:noProof/>
                <w:sz w:val="28"/>
                <w:szCs w:val="28"/>
              </w:rPr>
            </w:rPrChange>
          </w:rPr>
          <w:delText xml:space="preserve"> create</w:delText>
        </w:r>
        <w:r w:rsidR="000F179A" w:rsidRPr="00A72DEA" w:rsidDel="00452BC1">
          <w:rPr>
            <w:rFonts w:ascii="Times New Roman" w:eastAsiaTheme="minorEastAsia" w:hAnsi="Times New Roman" w:cs="Times New Roman"/>
            <w:b/>
            <w:noProof/>
            <w:sz w:val="28"/>
            <w:szCs w:val="28"/>
            <w:rPrChange w:id="271" w:author="Lakshmi sneha Guttikonda" w:date="2016-09-02T11:19:00Z">
              <w:rPr>
                <w:rFonts w:ascii="Times New Roman" w:eastAsiaTheme="minorEastAsia" w:hAnsi="Times New Roman" w:cs="Times New Roman"/>
                <w:noProof/>
                <w:sz w:val="28"/>
                <w:szCs w:val="28"/>
              </w:rPr>
            </w:rPrChange>
          </w:rPr>
          <w:delText>s</w:delText>
        </w:r>
        <w:r w:rsidR="00452910" w:rsidRPr="00A72DEA" w:rsidDel="00452BC1">
          <w:rPr>
            <w:rFonts w:ascii="Times New Roman" w:eastAsiaTheme="minorEastAsia" w:hAnsi="Times New Roman" w:cs="Times New Roman"/>
            <w:b/>
            <w:noProof/>
            <w:sz w:val="28"/>
            <w:szCs w:val="28"/>
            <w:rPrChange w:id="272" w:author="Lakshmi sneha Guttikonda" w:date="2016-09-02T11:19:00Z">
              <w:rPr>
                <w:rFonts w:ascii="Times New Roman" w:eastAsiaTheme="minorEastAsia" w:hAnsi="Times New Roman" w:cs="Times New Roman"/>
                <w:noProof/>
                <w:sz w:val="28"/>
                <w:szCs w:val="28"/>
              </w:rPr>
            </w:rPrChange>
          </w:rPr>
          <w:delText xml:space="preserve"> a </w:delText>
        </w:r>
        <w:r w:rsidR="00001497" w:rsidRPr="00A72DEA" w:rsidDel="00452BC1">
          <w:rPr>
            <w:rFonts w:ascii="Times New Roman" w:eastAsiaTheme="minorEastAsia" w:hAnsi="Times New Roman" w:cs="Times New Roman"/>
            <w:b/>
            <w:noProof/>
            <w:sz w:val="28"/>
            <w:szCs w:val="28"/>
            <w:rPrChange w:id="273" w:author="Lakshmi sneha Guttikonda" w:date="2016-09-02T11:19:00Z">
              <w:rPr>
                <w:rFonts w:ascii="Times New Roman" w:eastAsiaTheme="minorEastAsia" w:hAnsi="Times New Roman" w:cs="Times New Roman"/>
                <w:noProof/>
                <w:sz w:val="28"/>
                <w:szCs w:val="28"/>
              </w:rPr>
            </w:rPrChange>
          </w:rPr>
          <w:delText xml:space="preserve">category based </w:delText>
        </w:r>
        <w:r w:rsidR="00452910" w:rsidRPr="00A72DEA" w:rsidDel="00452BC1">
          <w:rPr>
            <w:rFonts w:ascii="Times New Roman" w:eastAsiaTheme="minorEastAsia" w:hAnsi="Times New Roman" w:cs="Times New Roman"/>
            <w:b/>
            <w:noProof/>
            <w:sz w:val="28"/>
            <w:szCs w:val="28"/>
            <w:rPrChange w:id="274" w:author="Lakshmi sneha Guttikonda" w:date="2016-09-02T11:19:00Z">
              <w:rPr>
                <w:rFonts w:ascii="Times New Roman" w:eastAsiaTheme="minorEastAsia" w:hAnsi="Times New Roman" w:cs="Times New Roman"/>
                <w:noProof/>
                <w:sz w:val="28"/>
                <w:szCs w:val="28"/>
              </w:rPr>
            </w:rPrChange>
          </w:rPr>
          <w:delText>platform</w:delText>
        </w:r>
        <w:r w:rsidR="00001497" w:rsidRPr="00A72DEA" w:rsidDel="00452BC1">
          <w:rPr>
            <w:rFonts w:ascii="Times New Roman" w:eastAsiaTheme="minorEastAsia" w:hAnsi="Times New Roman" w:cs="Times New Roman"/>
            <w:b/>
            <w:noProof/>
            <w:sz w:val="28"/>
            <w:szCs w:val="28"/>
            <w:rPrChange w:id="275" w:author="Lakshmi sneha Guttikonda" w:date="2016-09-02T11:19:00Z">
              <w:rPr>
                <w:rFonts w:ascii="Times New Roman" w:eastAsiaTheme="minorEastAsia" w:hAnsi="Times New Roman" w:cs="Times New Roman"/>
                <w:noProof/>
                <w:sz w:val="28"/>
                <w:szCs w:val="28"/>
              </w:rPr>
            </w:rPrChange>
          </w:rPr>
          <w:delText>, such as furniture, electronics and kitchen utensils,</w:delText>
        </w:r>
        <w:r w:rsidR="00452910" w:rsidRPr="00A72DEA" w:rsidDel="00452BC1">
          <w:rPr>
            <w:rFonts w:ascii="Times New Roman" w:eastAsiaTheme="minorEastAsia" w:hAnsi="Times New Roman" w:cs="Times New Roman"/>
            <w:b/>
            <w:noProof/>
            <w:sz w:val="28"/>
            <w:szCs w:val="28"/>
            <w:rPrChange w:id="276" w:author="Lakshmi sneha Guttikonda" w:date="2016-09-02T11:19:00Z">
              <w:rPr>
                <w:rFonts w:ascii="Times New Roman" w:eastAsiaTheme="minorEastAsia" w:hAnsi="Times New Roman" w:cs="Times New Roman"/>
                <w:noProof/>
                <w:sz w:val="28"/>
                <w:szCs w:val="28"/>
              </w:rPr>
            </w:rPrChange>
          </w:rPr>
          <w:delText xml:space="preserve"> </w:delText>
        </w:r>
        <w:r w:rsidR="000F179A" w:rsidRPr="00A72DEA" w:rsidDel="00452BC1">
          <w:rPr>
            <w:rFonts w:ascii="Times New Roman" w:eastAsiaTheme="minorEastAsia" w:hAnsi="Times New Roman" w:cs="Times New Roman"/>
            <w:b/>
            <w:noProof/>
            <w:sz w:val="28"/>
            <w:szCs w:val="28"/>
            <w:rPrChange w:id="277" w:author="Lakshmi sneha Guttikonda" w:date="2016-09-02T11:19:00Z">
              <w:rPr>
                <w:rFonts w:ascii="Times New Roman" w:eastAsiaTheme="minorEastAsia" w:hAnsi="Times New Roman" w:cs="Times New Roman"/>
                <w:noProof/>
                <w:sz w:val="28"/>
                <w:szCs w:val="28"/>
              </w:rPr>
            </w:rPrChange>
          </w:rPr>
          <w:delText>for</w:delText>
        </w:r>
        <w:r w:rsidR="00452910" w:rsidRPr="00A72DEA" w:rsidDel="00452BC1">
          <w:rPr>
            <w:rFonts w:ascii="Times New Roman" w:eastAsiaTheme="minorEastAsia" w:hAnsi="Times New Roman" w:cs="Times New Roman"/>
            <w:b/>
            <w:noProof/>
            <w:sz w:val="28"/>
            <w:szCs w:val="28"/>
            <w:rPrChange w:id="278" w:author="Lakshmi sneha Guttikonda" w:date="2016-09-02T11:19:00Z">
              <w:rPr>
                <w:rFonts w:ascii="Times New Roman" w:eastAsiaTheme="minorEastAsia" w:hAnsi="Times New Roman" w:cs="Times New Roman"/>
                <w:noProof/>
                <w:sz w:val="28"/>
                <w:szCs w:val="28"/>
              </w:rPr>
            </w:rPrChange>
          </w:rPr>
          <w:delText xml:space="preserve"> </w:delText>
        </w:r>
        <w:r w:rsidR="00BE7AB7" w:rsidRPr="00A72DEA" w:rsidDel="00452BC1">
          <w:rPr>
            <w:rFonts w:ascii="Times New Roman" w:eastAsiaTheme="minorEastAsia" w:hAnsi="Times New Roman" w:cs="Times New Roman"/>
            <w:b/>
            <w:noProof/>
            <w:sz w:val="28"/>
            <w:szCs w:val="28"/>
            <w:rPrChange w:id="279" w:author="Lakshmi sneha Guttikonda" w:date="2016-09-02T11:19:00Z">
              <w:rPr>
                <w:rFonts w:ascii="Times New Roman" w:eastAsiaTheme="minorEastAsia" w:hAnsi="Times New Roman" w:cs="Times New Roman"/>
                <w:noProof/>
                <w:sz w:val="28"/>
                <w:szCs w:val="28"/>
              </w:rPr>
            </w:rPrChange>
          </w:rPr>
          <w:delText>all ASU students (</w:delText>
        </w:r>
        <w:r w:rsidR="00404205" w:rsidRPr="00A72DEA" w:rsidDel="00452BC1">
          <w:rPr>
            <w:rFonts w:ascii="Times New Roman" w:eastAsiaTheme="minorEastAsia" w:hAnsi="Times New Roman" w:cs="Times New Roman"/>
            <w:b/>
            <w:noProof/>
            <w:sz w:val="28"/>
            <w:szCs w:val="28"/>
            <w:rPrChange w:id="280" w:author="Lakshmi sneha Guttikonda" w:date="2016-09-02T11:19:00Z">
              <w:rPr>
                <w:rFonts w:ascii="Times New Roman" w:eastAsiaTheme="minorEastAsia" w:hAnsi="Times New Roman" w:cs="Times New Roman"/>
                <w:noProof/>
                <w:sz w:val="28"/>
                <w:szCs w:val="28"/>
              </w:rPr>
            </w:rPrChange>
          </w:rPr>
          <w:delText xml:space="preserve">both </w:delText>
        </w:r>
        <w:r w:rsidR="00452910" w:rsidRPr="00A72DEA" w:rsidDel="00452BC1">
          <w:rPr>
            <w:rFonts w:ascii="Times New Roman" w:eastAsiaTheme="minorEastAsia" w:hAnsi="Times New Roman" w:cs="Times New Roman"/>
            <w:b/>
            <w:noProof/>
            <w:sz w:val="28"/>
            <w:szCs w:val="28"/>
            <w:rPrChange w:id="281" w:author="Lakshmi sneha Guttikonda" w:date="2016-09-02T11:19:00Z">
              <w:rPr>
                <w:rFonts w:ascii="Times New Roman" w:eastAsiaTheme="minorEastAsia" w:hAnsi="Times New Roman" w:cs="Times New Roman"/>
                <w:noProof/>
                <w:sz w:val="28"/>
                <w:szCs w:val="28"/>
              </w:rPr>
            </w:rPrChange>
          </w:rPr>
          <w:delText>new incoming students</w:delText>
        </w:r>
        <w:r w:rsidR="00404205" w:rsidRPr="00A72DEA" w:rsidDel="00452BC1">
          <w:rPr>
            <w:rFonts w:ascii="Times New Roman" w:eastAsiaTheme="minorEastAsia" w:hAnsi="Times New Roman" w:cs="Times New Roman"/>
            <w:b/>
            <w:noProof/>
            <w:sz w:val="28"/>
            <w:szCs w:val="28"/>
            <w:rPrChange w:id="282" w:author="Lakshmi sneha Guttikonda" w:date="2016-09-02T11:19:00Z">
              <w:rPr>
                <w:rFonts w:ascii="Times New Roman" w:eastAsiaTheme="minorEastAsia" w:hAnsi="Times New Roman" w:cs="Times New Roman"/>
                <w:noProof/>
                <w:sz w:val="28"/>
                <w:szCs w:val="28"/>
              </w:rPr>
            </w:rPrChange>
          </w:rPr>
          <w:delText xml:space="preserve"> and present students</w:delText>
        </w:r>
        <w:r w:rsidR="00BE7AB7" w:rsidRPr="00A72DEA" w:rsidDel="00452BC1">
          <w:rPr>
            <w:rFonts w:ascii="Times New Roman" w:eastAsiaTheme="minorEastAsia" w:hAnsi="Times New Roman" w:cs="Times New Roman"/>
            <w:b/>
            <w:noProof/>
            <w:sz w:val="28"/>
            <w:szCs w:val="28"/>
            <w:rPrChange w:id="283" w:author="Lakshmi sneha Guttikonda" w:date="2016-09-02T11:19:00Z">
              <w:rPr>
                <w:rFonts w:ascii="Times New Roman" w:eastAsiaTheme="minorEastAsia" w:hAnsi="Times New Roman" w:cs="Times New Roman"/>
                <w:noProof/>
                <w:sz w:val="28"/>
                <w:szCs w:val="28"/>
              </w:rPr>
            </w:rPrChange>
          </w:rPr>
          <w:delText>)</w:delText>
        </w:r>
        <w:r w:rsidR="00404205" w:rsidRPr="00A72DEA" w:rsidDel="00452BC1">
          <w:rPr>
            <w:rFonts w:ascii="Times New Roman" w:eastAsiaTheme="minorEastAsia" w:hAnsi="Times New Roman" w:cs="Times New Roman"/>
            <w:b/>
            <w:noProof/>
            <w:sz w:val="28"/>
            <w:szCs w:val="28"/>
            <w:rPrChange w:id="284" w:author="Lakshmi sneha Guttikonda" w:date="2016-09-02T11:19:00Z">
              <w:rPr>
                <w:rFonts w:ascii="Times New Roman" w:eastAsiaTheme="minorEastAsia" w:hAnsi="Times New Roman" w:cs="Times New Roman"/>
                <w:noProof/>
                <w:sz w:val="28"/>
                <w:szCs w:val="28"/>
              </w:rPr>
            </w:rPrChange>
          </w:rPr>
          <w:delText xml:space="preserve"> to </w:delText>
        </w:r>
        <w:r w:rsidR="007D1C8C" w:rsidRPr="00A72DEA" w:rsidDel="00452BC1">
          <w:rPr>
            <w:rFonts w:ascii="Times New Roman" w:eastAsiaTheme="minorEastAsia" w:hAnsi="Times New Roman" w:cs="Times New Roman"/>
            <w:b/>
            <w:noProof/>
            <w:sz w:val="28"/>
            <w:szCs w:val="28"/>
            <w:rPrChange w:id="285" w:author="Lakshmi sneha Guttikonda" w:date="2016-09-02T11:19:00Z">
              <w:rPr>
                <w:rFonts w:ascii="Times New Roman" w:eastAsiaTheme="minorEastAsia" w:hAnsi="Times New Roman" w:cs="Times New Roman"/>
                <w:noProof/>
                <w:sz w:val="28"/>
                <w:szCs w:val="28"/>
              </w:rPr>
            </w:rPrChange>
          </w:rPr>
          <w:delText>uti</w:delText>
        </w:r>
        <w:r w:rsidR="008D4B4E" w:rsidRPr="00A72DEA" w:rsidDel="00452BC1">
          <w:rPr>
            <w:rFonts w:ascii="Times New Roman" w:eastAsiaTheme="minorEastAsia" w:hAnsi="Times New Roman" w:cs="Times New Roman"/>
            <w:b/>
            <w:noProof/>
            <w:sz w:val="28"/>
            <w:szCs w:val="28"/>
            <w:rPrChange w:id="286" w:author="Lakshmi sneha Guttikonda" w:date="2016-09-02T11:19:00Z">
              <w:rPr>
                <w:rFonts w:ascii="Times New Roman" w:eastAsiaTheme="minorEastAsia" w:hAnsi="Times New Roman" w:cs="Times New Roman"/>
                <w:noProof/>
                <w:sz w:val="28"/>
                <w:szCs w:val="28"/>
              </w:rPr>
            </w:rPrChange>
          </w:rPr>
          <w:delText>lize free give aways and sales.</w:delText>
        </w:r>
        <w:r w:rsidR="00CE3AF5" w:rsidRPr="00A72DEA" w:rsidDel="00452BC1">
          <w:rPr>
            <w:rFonts w:ascii="Times New Roman" w:eastAsiaTheme="minorEastAsia" w:hAnsi="Times New Roman" w:cs="Times New Roman"/>
            <w:b/>
            <w:noProof/>
            <w:sz w:val="28"/>
            <w:szCs w:val="28"/>
            <w:rPrChange w:id="287" w:author="Lakshmi sneha Guttikonda" w:date="2016-09-02T11:19:00Z">
              <w:rPr>
                <w:rFonts w:ascii="Times New Roman" w:eastAsiaTheme="minorEastAsia" w:hAnsi="Times New Roman" w:cs="Times New Roman"/>
                <w:noProof/>
                <w:sz w:val="28"/>
                <w:szCs w:val="28"/>
              </w:rPr>
            </w:rPrChange>
          </w:rPr>
          <w:delText xml:space="preserve"> </w:delText>
        </w:r>
        <w:r w:rsidR="00532E22" w:rsidRPr="00A72DEA" w:rsidDel="00452BC1">
          <w:rPr>
            <w:rFonts w:ascii="Times New Roman" w:eastAsiaTheme="minorEastAsia" w:hAnsi="Times New Roman" w:cs="Times New Roman"/>
            <w:b/>
            <w:noProof/>
            <w:sz w:val="28"/>
            <w:szCs w:val="28"/>
            <w:rPrChange w:id="288" w:author="Lakshmi sneha Guttikonda" w:date="2016-09-02T11:19:00Z">
              <w:rPr>
                <w:rFonts w:ascii="Times New Roman" w:eastAsiaTheme="minorEastAsia" w:hAnsi="Times New Roman" w:cs="Times New Roman"/>
                <w:noProof/>
                <w:sz w:val="28"/>
                <w:szCs w:val="28"/>
              </w:rPr>
            </w:rPrChange>
          </w:rPr>
          <w:delText>There are lot of network site</w:delText>
        </w:r>
        <w:r w:rsidR="001B7F13" w:rsidRPr="00A72DEA" w:rsidDel="00452BC1">
          <w:rPr>
            <w:rFonts w:ascii="Times New Roman" w:eastAsiaTheme="minorEastAsia" w:hAnsi="Times New Roman" w:cs="Times New Roman"/>
            <w:b/>
            <w:noProof/>
            <w:sz w:val="28"/>
            <w:szCs w:val="28"/>
            <w:rPrChange w:id="289" w:author="Lakshmi sneha Guttikonda" w:date="2016-09-02T11:19:00Z">
              <w:rPr>
                <w:rFonts w:ascii="Times New Roman" w:eastAsiaTheme="minorEastAsia" w:hAnsi="Times New Roman" w:cs="Times New Roman"/>
                <w:noProof/>
                <w:sz w:val="28"/>
                <w:szCs w:val="28"/>
              </w:rPr>
            </w:rPrChange>
          </w:rPr>
          <w:delText>s or portals</w:delText>
        </w:r>
        <w:r w:rsidR="00532E22" w:rsidRPr="00A72DEA" w:rsidDel="00452BC1">
          <w:rPr>
            <w:rFonts w:ascii="Times New Roman" w:eastAsiaTheme="minorEastAsia" w:hAnsi="Times New Roman" w:cs="Times New Roman"/>
            <w:b/>
            <w:noProof/>
            <w:sz w:val="28"/>
            <w:szCs w:val="28"/>
            <w:rPrChange w:id="290" w:author="Lakshmi sneha Guttikonda" w:date="2016-09-02T11:19:00Z">
              <w:rPr>
                <w:rFonts w:ascii="Times New Roman" w:eastAsiaTheme="minorEastAsia" w:hAnsi="Times New Roman" w:cs="Times New Roman"/>
                <w:noProof/>
                <w:sz w:val="28"/>
                <w:szCs w:val="28"/>
              </w:rPr>
            </w:rPrChange>
          </w:rPr>
          <w:delText xml:space="preserve"> in market </w:delText>
        </w:r>
        <w:r w:rsidR="0037233C" w:rsidRPr="00A72DEA" w:rsidDel="00452BC1">
          <w:rPr>
            <w:rFonts w:ascii="Times New Roman" w:eastAsiaTheme="minorEastAsia" w:hAnsi="Times New Roman" w:cs="Times New Roman"/>
            <w:b/>
            <w:noProof/>
            <w:sz w:val="28"/>
            <w:szCs w:val="28"/>
            <w:rPrChange w:id="291" w:author="Lakshmi sneha Guttikonda" w:date="2016-09-02T11:19:00Z">
              <w:rPr>
                <w:rFonts w:ascii="Times New Roman" w:eastAsiaTheme="minorEastAsia" w:hAnsi="Times New Roman" w:cs="Times New Roman"/>
                <w:noProof/>
                <w:sz w:val="28"/>
                <w:szCs w:val="28"/>
              </w:rPr>
            </w:rPrChange>
          </w:rPr>
          <w:delText>focused on give aways and selling items. But, our portal is like one stop destination where incoming students can raise request for temporary accomadation</w:delText>
        </w:r>
        <w:r w:rsidR="002F20B8" w:rsidRPr="00A72DEA" w:rsidDel="00452BC1">
          <w:rPr>
            <w:rFonts w:ascii="Times New Roman" w:eastAsiaTheme="minorEastAsia" w:hAnsi="Times New Roman" w:cs="Times New Roman"/>
            <w:b/>
            <w:noProof/>
            <w:sz w:val="28"/>
            <w:szCs w:val="28"/>
            <w:rPrChange w:id="292" w:author="Lakshmi sneha Guttikonda" w:date="2016-09-02T11:19:00Z">
              <w:rPr>
                <w:rFonts w:ascii="Times New Roman" w:eastAsiaTheme="minorEastAsia" w:hAnsi="Times New Roman" w:cs="Times New Roman"/>
                <w:noProof/>
                <w:sz w:val="28"/>
                <w:szCs w:val="28"/>
              </w:rPr>
            </w:rPrChange>
          </w:rPr>
          <w:delText>,before their arrival to arizona valley,</w:delText>
        </w:r>
        <w:r w:rsidR="0037233C" w:rsidRPr="00A72DEA" w:rsidDel="00452BC1">
          <w:rPr>
            <w:rFonts w:ascii="Times New Roman" w:eastAsiaTheme="minorEastAsia" w:hAnsi="Times New Roman" w:cs="Times New Roman"/>
            <w:b/>
            <w:noProof/>
            <w:sz w:val="28"/>
            <w:szCs w:val="28"/>
            <w:rPrChange w:id="293" w:author="Lakshmi sneha Guttikonda" w:date="2016-09-02T11:19:00Z">
              <w:rPr>
                <w:rFonts w:ascii="Times New Roman" w:eastAsiaTheme="minorEastAsia" w:hAnsi="Times New Roman" w:cs="Times New Roman"/>
                <w:noProof/>
                <w:sz w:val="28"/>
                <w:szCs w:val="28"/>
              </w:rPr>
            </w:rPrChange>
          </w:rPr>
          <w:delText xml:space="preserve"> </w:delText>
        </w:r>
        <w:r w:rsidR="00A5697E" w:rsidRPr="00A72DEA" w:rsidDel="00452BC1">
          <w:rPr>
            <w:rFonts w:ascii="Times New Roman" w:eastAsiaTheme="minorEastAsia" w:hAnsi="Times New Roman" w:cs="Times New Roman"/>
            <w:b/>
            <w:noProof/>
            <w:sz w:val="28"/>
            <w:szCs w:val="28"/>
            <w:rPrChange w:id="294" w:author="Lakshmi sneha Guttikonda" w:date="2016-09-02T11:19:00Z">
              <w:rPr>
                <w:rFonts w:ascii="Times New Roman" w:eastAsiaTheme="minorEastAsia" w:hAnsi="Times New Roman" w:cs="Times New Roman"/>
                <w:noProof/>
                <w:sz w:val="28"/>
                <w:szCs w:val="28"/>
              </w:rPr>
            </w:rPrChange>
          </w:rPr>
          <w:delText>at the same time they can plan ahead about purchasing essential</w:delText>
        </w:r>
        <w:r w:rsidR="0037233C" w:rsidRPr="00A72DEA" w:rsidDel="00452BC1">
          <w:rPr>
            <w:rFonts w:ascii="Times New Roman" w:eastAsiaTheme="minorEastAsia" w:hAnsi="Times New Roman" w:cs="Times New Roman"/>
            <w:b/>
            <w:noProof/>
            <w:sz w:val="28"/>
            <w:szCs w:val="28"/>
            <w:rPrChange w:id="295" w:author="Lakshmi sneha Guttikonda" w:date="2016-09-02T11:19:00Z">
              <w:rPr>
                <w:rFonts w:ascii="Times New Roman" w:eastAsiaTheme="minorEastAsia" w:hAnsi="Times New Roman" w:cs="Times New Roman"/>
                <w:noProof/>
                <w:sz w:val="28"/>
                <w:szCs w:val="28"/>
              </w:rPr>
            </w:rPrChange>
          </w:rPr>
          <w:delText xml:space="preserve"> things</w:delText>
        </w:r>
        <w:r w:rsidR="004B19CE" w:rsidRPr="00A72DEA" w:rsidDel="00452BC1">
          <w:rPr>
            <w:rFonts w:ascii="Times New Roman" w:eastAsiaTheme="minorEastAsia" w:hAnsi="Times New Roman" w:cs="Times New Roman"/>
            <w:b/>
            <w:noProof/>
            <w:sz w:val="28"/>
            <w:szCs w:val="28"/>
            <w:rPrChange w:id="296" w:author="Lakshmi sneha Guttikonda" w:date="2016-09-02T11:19:00Z">
              <w:rPr>
                <w:rFonts w:ascii="Times New Roman" w:eastAsiaTheme="minorEastAsia" w:hAnsi="Times New Roman" w:cs="Times New Roman"/>
                <w:noProof/>
                <w:sz w:val="28"/>
                <w:szCs w:val="28"/>
              </w:rPr>
            </w:rPrChange>
          </w:rPr>
          <w:delText xml:space="preserve"> for th</w:delText>
        </w:r>
        <w:r w:rsidR="00C6735A" w:rsidRPr="00A72DEA" w:rsidDel="00452BC1">
          <w:rPr>
            <w:rFonts w:ascii="Times New Roman" w:eastAsiaTheme="minorEastAsia" w:hAnsi="Times New Roman" w:cs="Times New Roman"/>
            <w:b/>
            <w:noProof/>
            <w:sz w:val="28"/>
            <w:szCs w:val="28"/>
            <w:rPrChange w:id="297" w:author="Lakshmi sneha Guttikonda" w:date="2016-09-02T11:19:00Z">
              <w:rPr>
                <w:rFonts w:ascii="Times New Roman" w:eastAsiaTheme="minorEastAsia" w:hAnsi="Times New Roman" w:cs="Times New Roman"/>
                <w:noProof/>
                <w:sz w:val="28"/>
                <w:szCs w:val="28"/>
              </w:rPr>
            </w:rPrChange>
          </w:rPr>
          <w:delText xml:space="preserve">eir stay over here. </w:delText>
        </w:r>
        <w:r w:rsidR="00560F71" w:rsidRPr="00A72DEA" w:rsidDel="00452BC1">
          <w:rPr>
            <w:rFonts w:ascii="Times New Roman" w:eastAsiaTheme="minorEastAsia" w:hAnsi="Times New Roman" w:cs="Times New Roman"/>
            <w:b/>
            <w:noProof/>
            <w:sz w:val="28"/>
            <w:szCs w:val="28"/>
            <w:rPrChange w:id="298" w:author="Lakshmi sneha Guttikonda" w:date="2016-09-02T11:19:00Z">
              <w:rPr>
                <w:rFonts w:ascii="Times New Roman" w:eastAsiaTheme="minorEastAsia" w:hAnsi="Times New Roman" w:cs="Times New Roman"/>
                <w:noProof/>
                <w:sz w:val="28"/>
                <w:szCs w:val="28"/>
              </w:rPr>
            </w:rPrChange>
          </w:rPr>
          <w:delText>R</w:delText>
        </w:r>
        <w:r w:rsidR="00CA00B7" w:rsidRPr="00A72DEA" w:rsidDel="00452BC1">
          <w:rPr>
            <w:rFonts w:ascii="Times New Roman" w:eastAsiaTheme="minorEastAsia" w:hAnsi="Times New Roman" w:cs="Times New Roman"/>
            <w:b/>
            <w:noProof/>
            <w:sz w:val="28"/>
            <w:szCs w:val="28"/>
            <w:rPrChange w:id="299" w:author="Lakshmi sneha Guttikonda" w:date="2016-09-02T11:19:00Z">
              <w:rPr>
                <w:rFonts w:ascii="Times New Roman" w:eastAsiaTheme="minorEastAsia" w:hAnsi="Times New Roman" w:cs="Times New Roman"/>
                <w:noProof/>
                <w:sz w:val="28"/>
                <w:szCs w:val="28"/>
              </w:rPr>
            </w:rPrChange>
          </w:rPr>
          <w:delText xml:space="preserve">egistered </w:delText>
        </w:r>
        <w:r w:rsidR="007E0CE3" w:rsidRPr="00A72DEA" w:rsidDel="00452BC1">
          <w:rPr>
            <w:rFonts w:ascii="Times New Roman" w:eastAsiaTheme="minorEastAsia" w:hAnsi="Times New Roman" w:cs="Times New Roman"/>
            <w:b/>
            <w:noProof/>
            <w:sz w:val="28"/>
            <w:szCs w:val="28"/>
            <w:rPrChange w:id="300" w:author="Lakshmi sneha Guttikonda" w:date="2016-09-02T11:19:00Z">
              <w:rPr>
                <w:rFonts w:ascii="Times New Roman" w:eastAsiaTheme="minorEastAsia" w:hAnsi="Times New Roman" w:cs="Times New Roman"/>
                <w:noProof/>
                <w:sz w:val="28"/>
                <w:szCs w:val="28"/>
              </w:rPr>
            </w:rPrChange>
          </w:rPr>
          <w:delText>students can</w:delText>
        </w:r>
        <w:r w:rsidR="00CA00B7" w:rsidRPr="00A72DEA" w:rsidDel="00452BC1">
          <w:rPr>
            <w:rFonts w:ascii="Times New Roman" w:eastAsiaTheme="minorEastAsia" w:hAnsi="Times New Roman" w:cs="Times New Roman"/>
            <w:b/>
            <w:noProof/>
            <w:sz w:val="28"/>
            <w:szCs w:val="28"/>
            <w:rPrChange w:id="301" w:author="Lakshmi sneha Guttikonda" w:date="2016-09-02T11:19:00Z">
              <w:rPr>
                <w:rFonts w:ascii="Times New Roman" w:eastAsiaTheme="minorEastAsia" w:hAnsi="Times New Roman" w:cs="Times New Roman"/>
                <w:noProof/>
                <w:sz w:val="28"/>
                <w:szCs w:val="28"/>
              </w:rPr>
            </w:rPrChange>
          </w:rPr>
          <w:delText xml:space="preserve"> </w:delText>
        </w:r>
        <w:r w:rsidR="005B1220" w:rsidRPr="00A72DEA" w:rsidDel="00452BC1">
          <w:rPr>
            <w:rFonts w:ascii="Times New Roman" w:eastAsiaTheme="minorEastAsia" w:hAnsi="Times New Roman" w:cs="Times New Roman"/>
            <w:b/>
            <w:noProof/>
            <w:sz w:val="28"/>
            <w:szCs w:val="28"/>
            <w:rPrChange w:id="302" w:author="Lakshmi sneha Guttikonda" w:date="2016-09-02T11:19:00Z">
              <w:rPr>
                <w:rFonts w:ascii="Times New Roman" w:eastAsiaTheme="minorEastAsia" w:hAnsi="Times New Roman" w:cs="Times New Roman"/>
                <w:noProof/>
                <w:sz w:val="28"/>
                <w:szCs w:val="28"/>
              </w:rPr>
            </w:rPrChange>
          </w:rPr>
          <w:delText xml:space="preserve">do </w:delText>
        </w:r>
        <w:r w:rsidR="00CA00B7" w:rsidRPr="00A72DEA" w:rsidDel="00452BC1">
          <w:rPr>
            <w:rFonts w:ascii="Times New Roman" w:eastAsiaTheme="minorEastAsia" w:hAnsi="Times New Roman" w:cs="Times New Roman"/>
            <w:b/>
            <w:noProof/>
            <w:sz w:val="28"/>
            <w:szCs w:val="28"/>
            <w:rPrChange w:id="303" w:author="Lakshmi sneha Guttikonda" w:date="2016-09-02T11:19:00Z">
              <w:rPr>
                <w:rFonts w:ascii="Times New Roman" w:eastAsiaTheme="minorEastAsia" w:hAnsi="Times New Roman" w:cs="Times New Roman"/>
                <w:noProof/>
                <w:sz w:val="28"/>
                <w:szCs w:val="28"/>
              </w:rPr>
            </w:rPrChange>
          </w:rPr>
          <w:delText>post their item which he</w:delText>
        </w:r>
        <w:r w:rsidR="005B1220" w:rsidRPr="00A72DEA" w:rsidDel="00452BC1">
          <w:rPr>
            <w:rFonts w:ascii="Times New Roman" w:eastAsiaTheme="minorEastAsia" w:hAnsi="Times New Roman" w:cs="Times New Roman"/>
            <w:b/>
            <w:noProof/>
            <w:sz w:val="28"/>
            <w:szCs w:val="28"/>
            <w:rPrChange w:id="304" w:author="Lakshmi sneha Guttikonda" w:date="2016-09-02T11:19:00Z">
              <w:rPr>
                <w:rFonts w:ascii="Times New Roman" w:eastAsiaTheme="minorEastAsia" w:hAnsi="Times New Roman" w:cs="Times New Roman"/>
                <w:noProof/>
                <w:sz w:val="28"/>
                <w:szCs w:val="28"/>
              </w:rPr>
            </w:rPrChange>
          </w:rPr>
          <w:delText xml:space="preserve">/she wants to sell in our portal by </w:delText>
        </w:r>
        <w:r w:rsidR="00DD5D97" w:rsidRPr="00A72DEA" w:rsidDel="00452BC1">
          <w:rPr>
            <w:rFonts w:ascii="Times New Roman" w:eastAsiaTheme="minorEastAsia" w:hAnsi="Times New Roman" w:cs="Times New Roman"/>
            <w:b/>
            <w:noProof/>
            <w:sz w:val="28"/>
            <w:szCs w:val="28"/>
            <w:rPrChange w:id="305" w:author="Lakshmi sneha Guttikonda" w:date="2016-09-02T11:19:00Z">
              <w:rPr>
                <w:rFonts w:ascii="Times New Roman" w:eastAsiaTheme="minorEastAsia" w:hAnsi="Times New Roman" w:cs="Times New Roman"/>
                <w:noProof/>
                <w:sz w:val="28"/>
                <w:szCs w:val="28"/>
              </w:rPr>
            </w:rPrChange>
          </w:rPr>
          <w:delText xml:space="preserve">selecting category and </w:delText>
        </w:r>
        <w:r w:rsidR="005B1220" w:rsidRPr="00A72DEA" w:rsidDel="00452BC1">
          <w:rPr>
            <w:rFonts w:ascii="Times New Roman" w:eastAsiaTheme="minorEastAsia" w:hAnsi="Times New Roman" w:cs="Times New Roman"/>
            <w:b/>
            <w:noProof/>
            <w:sz w:val="28"/>
            <w:szCs w:val="28"/>
            <w:rPrChange w:id="306" w:author="Lakshmi sneha Guttikonda" w:date="2016-09-02T11:19:00Z">
              <w:rPr>
                <w:rFonts w:ascii="Times New Roman" w:eastAsiaTheme="minorEastAsia" w:hAnsi="Times New Roman" w:cs="Times New Roman"/>
                <w:noProof/>
                <w:sz w:val="28"/>
                <w:szCs w:val="28"/>
              </w:rPr>
            </w:rPrChange>
          </w:rPr>
          <w:delText xml:space="preserve">mentioning details of the items, such as price, specification and present condition of the item. </w:delText>
        </w:r>
        <w:r w:rsidR="007766CB" w:rsidRPr="00A72DEA" w:rsidDel="00452BC1">
          <w:rPr>
            <w:rFonts w:ascii="Times New Roman" w:eastAsiaTheme="minorEastAsia" w:hAnsi="Times New Roman" w:cs="Times New Roman"/>
            <w:b/>
            <w:noProof/>
            <w:sz w:val="28"/>
            <w:szCs w:val="28"/>
            <w:rPrChange w:id="307" w:author="Lakshmi sneha Guttikonda" w:date="2016-09-02T11:19:00Z">
              <w:rPr>
                <w:rFonts w:ascii="Times New Roman" w:eastAsiaTheme="minorEastAsia" w:hAnsi="Times New Roman" w:cs="Times New Roman"/>
                <w:noProof/>
                <w:sz w:val="28"/>
                <w:szCs w:val="28"/>
              </w:rPr>
            </w:rPrChange>
          </w:rPr>
          <w:delText>If a student</w:delText>
        </w:r>
        <w:r w:rsidR="00E725E9" w:rsidRPr="00A72DEA" w:rsidDel="00452BC1">
          <w:rPr>
            <w:rFonts w:ascii="Times New Roman" w:eastAsiaTheme="minorEastAsia" w:hAnsi="Times New Roman" w:cs="Times New Roman"/>
            <w:b/>
            <w:noProof/>
            <w:sz w:val="28"/>
            <w:szCs w:val="28"/>
            <w:rPrChange w:id="308" w:author="Lakshmi sneha Guttikonda" w:date="2016-09-02T11:19:00Z">
              <w:rPr>
                <w:rFonts w:ascii="Times New Roman" w:eastAsiaTheme="minorEastAsia" w:hAnsi="Times New Roman" w:cs="Times New Roman"/>
                <w:noProof/>
                <w:sz w:val="28"/>
                <w:szCs w:val="28"/>
              </w:rPr>
            </w:rPrChange>
          </w:rPr>
          <w:delText xml:space="preserve"> shows interest on posts, he can approach seller through his profile information in our portal. </w:delText>
        </w:r>
      </w:del>
    </w:p>
    <w:p w:rsidR="00525661" w:rsidRPr="00A72DEA" w:rsidDel="00452BC1" w:rsidRDefault="00C3055E" w:rsidP="00D24D37">
      <w:pPr>
        <w:pStyle w:val="ListParagraph"/>
        <w:rPr>
          <w:del w:id="309" w:author="Ganesh Krishnamurthy" w:date="2016-09-02T10:31:00Z"/>
          <w:rFonts w:ascii="Times New Roman" w:eastAsiaTheme="minorEastAsia" w:hAnsi="Times New Roman" w:cs="Times New Roman"/>
          <w:b/>
          <w:noProof/>
          <w:color w:val="002060"/>
          <w:sz w:val="28"/>
          <w:szCs w:val="28"/>
          <w:rPrChange w:id="310" w:author="Lakshmi sneha Guttikonda" w:date="2016-09-02T11:19:00Z">
            <w:rPr>
              <w:del w:id="311" w:author="Ganesh Krishnamurthy" w:date="2016-09-02T10:31:00Z"/>
              <w:rFonts w:ascii="Times New Roman" w:eastAsiaTheme="minorEastAsia" w:hAnsi="Times New Roman" w:cs="Times New Roman"/>
              <w:noProof/>
              <w:color w:val="002060"/>
              <w:sz w:val="28"/>
              <w:szCs w:val="28"/>
            </w:rPr>
          </w:rPrChange>
        </w:rPr>
      </w:pPr>
      <w:del w:id="312" w:author="Ganesh Krishnamurthy" w:date="2016-09-02T10:31:00Z">
        <w:r w:rsidRPr="00A72DEA" w:rsidDel="00452BC1">
          <w:rPr>
            <w:rFonts w:ascii="Times New Roman" w:eastAsiaTheme="minorEastAsia" w:hAnsi="Times New Roman" w:cs="Times New Roman"/>
            <w:b/>
            <w:noProof/>
            <w:sz w:val="28"/>
            <w:szCs w:val="28"/>
            <w:rPrChange w:id="313" w:author="Lakshmi sneha Guttikonda" w:date="2016-09-02T11:19:00Z">
              <w:rPr>
                <w:rFonts w:ascii="Times New Roman" w:eastAsiaTheme="minorEastAsia" w:hAnsi="Times New Roman" w:cs="Times New Roman"/>
                <w:noProof/>
                <w:sz w:val="28"/>
                <w:szCs w:val="28"/>
              </w:rPr>
            </w:rPrChange>
          </w:rPr>
          <w:tab/>
        </w:r>
        <w:r w:rsidR="00344F7A" w:rsidRPr="00A72DEA" w:rsidDel="00452BC1">
          <w:rPr>
            <w:rFonts w:ascii="Times New Roman" w:eastAsiaTheme="minorEastAsia" w:hAnsi="Times New Roman" w:cs="Times New Roman"/>
            <w:b/>
            <w:noProof/>
            <w:sz w:val="28"/>
            <w:szCs w:val="28"/>
            <w:rPrChange w:id="314" w:author="Lakshmi sneha Guttikonda" w:date="2016-09-02T11:19:00Z">
              <w:rPr>
                <w:rFonts w:ascii="Times New Roman" w:eastAsiaTheme="minorEastAsia" w:hAnsi="Times New Roman" w:cs="Times New Roman"/>
                <w:noProof/>
                <w:sz w:val="28"/>
                <w:szCs w:val="28"/>
              </w:rPr>
            </w:rPrChange>
          </w:rPr>
          <w:delText>T</w:delText>
        </w:r>
        <w:r w:rsidR="00E156C3" w:rsidRPr="00A72DEA" w:rsidDel="00452BC1">
          <w:rPr>
            <w:rFonts w:ascii="Times New Roman" w:eastAsiaTheme="minorEastAsia" w:hAnsi="Times New Roman" w:cs="Times New Roman"/>
            <w:b/>
            <w:noProof/>
            <w:sz w:val="28"/>
            <w:szCs w:val="28"/>
            <w:rPrChange w:id="315" w:author="Lakshmi sneha Guttikonda" w:date="2016-09-02T11:19:00Z">
              <w:rPr>
                <w:rFonts w:ascii="Times New Roman" w:eastAsiaTheme="minorEastAsia" w:hAnsi="Times New Roman" w:cs="Times New Roman"/>
                <w:noProof/>
                <w:sz w:val="28"/>
                <w:szCs w:val="28"/>
              </w:rPr>
            </w:rPrChange>
          </w:rPr>
          <w:delText xml:space="preserve">hree </w:delText>
        </w:r>
        <w:r w:rsidR="00344F7A" w:rsidRPr="00A72DEA" w:rsidDel="00452BC1">
          <w:rPr>
            <w:rFonts w:ascii="Times New Roman" w:eastAsiaTheme="minorEastAsia" w:hAnsi="Times New Roman" w:cs="Times New Roman"/>
            <w:b/>
            <w:noProof/>
            <w:sz w:val="28"/>
            <w:szCs w:val="28"/>
            <w:rPrChange w:id="316" w:author="Lakshmi sneha Guttikonda" w:date="2016-09-02T11:19:00Z">
              <w:rPr>
                <w:rFonts w:ascii="Times New Roman" w:eastAsiaTheme="minorEastAsia" w:hAnsi="Times New Roman" w:cs="Times New Roman"/>
                <w:noProof/>
                <w:sz w:val="28"/>
                <w:szCs w:val="28"/>
              </w:rPr>
            </w:rPrChange>
          </w:rPr>
          <w:delText>different status : available</w:delText>
        </w:r>
        <w:r w:rsidR="00986DC8" w:rsidRPr="00A72DEA" w:rsidDel="00452BC1">
          <w:rPr>
            <w:rFonts w:ascii="Times New Roman" w:eastAsiaTheme="minorEastAsia" w:hAnsi="Times New Roman" w:cs="Times New Roman"/>
            <w:b/>
            <w:noProof/>
            <w:sz w:val="28"/>
            <w:szCs w:val="28"/>
            <w:rPrChange w:id="317" w:author="Lakshmi sneha Guttikonda" w:date="2016-09-02T11:19:00Z">
              <w:rPr>
                <w:rFonts w:ascii="Times New Roman" w:eastAsiaTheme="minorEastAsia" w:hAnsi="Times New Roman" w:cs="Times New Roman"/>
                <w:noProof/>
                <w:sz w:val="28"/>
                <w:szCs w:val="28"/>
              </w:rPr>
            </w:rPrChange>
          </w:rPr>
          <w:delText>, reserved</w:delText>
        </w:r>
        <w:r w:rsidR="00344F7A" w:rsidRPr="00A72DEA" w:rsidDel="00452BC1">
          <w:rPr>
            <w:rFonts w:ascii="Times New Roman" w:eastAsiaTheme="minorEastAsia" w:hAnsi="Times New Roman" w:cs="Times New Roman"/>
            <w:b/>
            <w:noProof/>
            <w:sz w:val="28"/>
            <w:szCs w:val="28"/>
            <w:rPrChange w:id="318" w:author="Lakshmi sneha Guttikonda" w:date="2016-09-02T11:19:00Z">
              <w:rPr>
                <w:rFonts w:ascii="Times New Roman" w:eastAsiaTheme="minorEastAsia" w:hAnsi="Times New Roman" w:cs="Times New Roman"/>
                <w:noProof/>
                <w:sz w:val="28"/>
                <w:szCs w:val="28"/>
              </w:rPr>
            </w:rPrChange>
          </w:rPr>
          <w:delText xml:space="preserve"> and sold, </w:delText>
        </w:r>
        <w:r w:rsidR="00AD20F2" w:rsidRPr="00A72DEA" w:rsidDel="00452BC1">
          <w:rPr>
            <w:rFonts w:ascii="Times New Roman" w:eastAsiaTheme="minorEastAsia" w:hAnsi="Times New Roman" w:cs="Times New Roman"/>
            <w:b/>
            <w:noProof/>
            <w:sz w:val="28"/>
            <w:szCs w:val="28"/>
            <w:rPrChange w:id="319" w:author="Lakshmi sneha Guttikonda" w:date="2016-09-02T11:19:00Z">
              <w:rPr>
                <w:rFonts w:ascii="Times New Roman" w:eastAsiaTheme="minorEastAsia" w:hAnsi="Times New Roman" w:cs="Times New Roman"/>
                <w:noProof/>
                <w:sz w:val="28"/>
                <w:szCs w:val="28"/>
              </w:rPr>
            </w:rPrChange>
          </w:rPr>
          <w:delText>will be</w:delText>
        </w:r>
        <w:r w:rsidR="00344F7A" w:rsidRPr="00A72DEA" w:rsidDel="00452BC1">
          <w:rPr>
            <w:rFonts w:ascii="Times New Roman" w:eastAsiaTheme="minorEastAsia" w:hAnsi="Times New Roman" w:cs="Times New Roman"/>
            <w:b/>
            <w:noProof/>
            <w:sz w:val="28"/>
            <w:szCs w:val="28"/>
            <w:rPrChange w:id="320" w:author="Lakshmi sneha Guttikonda" w:date="2016-09-02T11:19:00Z">
              <w:rPr>
                <w:rFonts w:ascii="Times New Roman" w:eastAsiaTheme="minorEastAsia" w:hAnsi="Times New Roman" w:cs="Times New Roman"/>
                <w:noProof/>
                <w:sz w:val="28"/>
                <w:szCs w:val="28"/>
              </w:rPr>
            </w:rPrChange>
          </w:rPr>
          <w:delText xml:space="preserve"> defined to improve the search better. A</w:delText>
        </w:r>
        <w:r w:rsidR="0012718C" w:rsidRPr="00A72DEA" w:rsidDel="00452BC1">
          <w:rPr>
            <w:rFonts w:ascii="Times New Roman" w:eastAsiaTheme="minorEastAsia" w:hAnsi="Times New Roman" w:cs="Times New Roman"/>
            <w:b/>
            <w:noProof/>
            <w:sz w:val="28"/>
            <w:szCs w:val="28"/>
            <w:rPrChange w:id="321" w:author="Lakshmi sneha Guttikonda" w:date="2016-09-02T11:19:00Z">
              <w:rPr>
                <w:rFonts w:ascii="Times New Roman" w:eastAsiaTheme="minorEastAsia" w:hAnsi="Times New Roman" w:cs="Times New Roman"/>
                <w:noProof/>
                <w:sz w:val="28"/>
                <w:szCs w:val="28"/>
              </w:rPr>
            </w:rPrChange>
          </w:rPr>
          <w:delText xml:space="preserve"> </w:delText>
        </w:r>
        <w:r w:rsidR="00344F7A" w:rsidRPr="00A72DEA" w:rsidDel="00452BC1">
          <w:rPr>
            <w:rFonts w:ascii="Times New Roman" w:eastAsiaTheme="minorEastAsia" w:hAnsi="Times New Roman" w:cs="Times New Roman"/>
            <w:b/>
            <w:noProof/>
            <w:sz w:val="28"/>
            <w:szCs w:val="28"/>
            <w:rPrChange w:id="322" w:author="Lakshmi sneha Guttikonda" w:date="2016-09-02T11:19:00Z">
              <w:rPr>
                <w:rFonts w:ascii="Times New Roman" w:eastAsiaTheme="minorEastAsia" w:hAnsi="Times New Roman" w:cs="Times New Roman"/>
                <w:noProof/>
                <w:sz w:val="28"/>
                <w:szCs w:val="28"/>
              </w:rPr>
            </w:rPrChange>
          </w:rPr>
          <w:delText xml:space="preserve">(student) seller or student who posts regarding giveaways, they can select this status while posting or after the item been sold. </w:delText>
        </w:r>
        <w:r w:rsidR="00EF3BD3" w:rsidRPr="00A72DEA" w:rsidDel="00452BC1">
          <w:rPr>
            <w:rFonts w:ascii="Times New Roman" w:eastAsiaTheme="minorEastAsia" w:hAnsi="Times New Roman" w:cs="Times New Roman"/>
            <w:b/>
            <w:noProof/>
            <w:sz w:val="28"/>
            <w:szCs w:val="28"/>
            <w:rPrChange w:id="323" w:author="Lakshmi sneha Guttikonda" w:date="2016-09-02T11:19:00Z">
              <w:rPr>
                <w:rFonts w:ascii="Times New Roman" w:eastAsiaTheme="minorEastAsia" w:hAnsi="Times New Roman" w:cs="Times New Roman"/>
                <w:noProof/>
                <w:sz w:val="28"/>
                <w:szCs w:val="28"/>
              </w:rPr>
            </w:rPrChange>
          </w:rPr>
          <w:delText xml:space="preserve">The items which </w:delText>
        </w:r>
        <w:r w:rsidR="00590018" w:rsidRPr="00A72DEA" w:rsidDel="00452BC1">
          <w:rPr>
            <w:rFonts w:ascii="Times New Roman" w:eastAsiaTheme="minorEastAsia" w:hAnsi="Times New Roman" w:cs="Times New Roman"/>
            <w:b/>
            <w:noProof/>
            <w:sz w:val="28"/>
            <w:szCs w:val="28"/>
            <w:rPrChange w:id="324" w:author="Lakshmi sneha Guttikonda" w:date="2016-09-02T11:19:00Z">
              <w:rPr>
                <w:rFonts w:ascii="Times New Roman" w:eastAsiaTheme="minorEastAsia" w:hAnsi="Times New Roman" w:cs="Times New Roman"/>
                <w:noProof/>
                <w:sz w:val="28"/>
                <w:szCs w:val="28"/>
              </w:rPr>
            </w:rPrChange>
          </w:rPr>
          <w:delText>are in</w:delText>
        </w:r>
        <w:r w:rsidR="00EF3BD3" w:rsidRPr="00A72DEA" w:rsidDel="00452BC1">
          <w:rPr>
            <w:rFonts w:ascii="Times New Roman" w:eastAsiaTheme="minorEastAsia" w:hAnsi="Times New Roman" w:cs="Times New Roman"/>
            <w:b/>
            <w:noProof/>
            <w:sz w:val="28"/>
            <w:szCs w:val="28"/>
            <w:rPrChange w:id="325" w:author="Lakshmi sneha Guttikonda" w:date="2016-09-02T11:19:00Z">
              <w:rPr>
                <w:rFonts w:ascii="Times New Roman" w:eastAsiaTheme="minorEastAsia" w:hAnsi="Times New Roman" w:cs="Times New Roman"/>
                <w:noProof/>
                <w:sz w:val="28"/>
                <w:szCs w:val="28"/>
              </w:rPr>
            </w:rPrChange>
          </w:rPr>
          <w:delText xml:space="preserve"> sold status will be removed from the system.</w:delText>
        </w:r>
        <w:r w:rsidR="001253DD" w:rsidRPr="00A72DEA" w:rsidDel="00452BC1">
          <w:rPr>
            <w:rFonts w:ascii="Times New Roman" w:eastAsiaTheme="minorEastAsia" w:hAnsi="Times New Roman" w:cs="Times New Roman"/>
            <w:b/>
            <w:noProof/>
            <w:sz w:val="28"/>
            <w:szCs w:val="28"/>
            <w:rPrChange w:id="326" w:author="Lakshmi sneha Guttikonda" w:date="2016-09-02T11:19:00Z">
              <w:rPr>
                <w:rFonts w:ascii="Times New Roman" w:eastAsiaTheme="minorEastAsia" w:hAnsi="Times New Roman" w:cs="Times New Roman"/>
                <w:noProof/>
                <w:sz w:val="28"/>
                <w:szCs w:val="28"/>
              </w:rPr>
            </w:rPrChange>
          </w:rPr>
          <w:delText xml:space="preserve"> We also provide option for incoming students who can reserve the item untill their </w:delText>
        </w:r>
      </w:del>
    </w:p>
    <w:p w:rsidR="00D850A5" w:rsidRPr="00A72DEA" w:rsidDel="00452BC1" w:rsidRDefault="00D850A5" w:rsidP="000C69E3">
      <w:pPr>
        <w:rPr>
          <w:del w:id="327" w:author="Ganesh Krishnamurthy" w:date="2016-09-02T10:31:00Z"/>
          <w:rFonts w:ascii="Times New Roman" w:eastAsiaTheme="minorEastAsia" w:hAnsi="Times New Roman" w:cs="Times New Roman"/>
          <w:b/>
          <w:noProof/>
          <w:color w:val="002060"/>
          <w:sz w:val="28"/>
          <w:szCs w:val="28"/>
          <w:rPrChange w:id="328" w:author="Lakshmi sneha Guttikonda" w:date="2016-09-02T11:19:00Z">
            <w:rPr>
              <w:del w:id="329" w:author="Ganesh Krishnamurthy" w:date="2016-09-02T10:31:00Z"/>
              <w:rFonts w:ascii="Times New Roman" w:eastAsiaTheme="minorEastAsia" w:hAnsi="Times New Roman" w:cs="Times New Roman"/>
              <w:noProof/>
              <w:color w:val="002060"/>
              <w:sz w:val="28"/>
              <w:szCs w:val="28"/>
            </w:rPr>
          </w:rPrChange>
        </w:rPr>
      </w:pPr>
      <w:del w:id="330" w:author="Ganesh Krishnamurthy" w:date="2016-09-02T10:31:00Z">
        <w:r w:rsidRPr="00A72DEA" w:rsidDel="00452BC1">
          <w:rPr>
            <w:rFonts w:ascii="Times New Roman" w:eastAsiaTheme="minorEastAsia" w:hAnsi="Times New Roman" w:cs="Times New Roman"/>
            <w:b/>
            <w:noProof/>
            <w:color w:val="002060"/>
            <w:sz w:val="28"/>
            <w:szCs w:val="28"/>
            <w:rPrChange w:id="331" w:author="Lakshmi sneha Guttikonda" w:date="2016-09-02T11:19:00Z">
              <w:rPr>
                <w:rFonts w:ascii="Times New Roman" w:eastAsiaTheme="minorEastAsia" w:hAnsi="Times New Roman" w:cs="Times New Roman"/>
                <w:noProof/>
                <w:color w:val="002060"/>
                <w:sz w:val="28"/>
                <w:szCs w:val="28"/>
              </w:rPr>
            </w:rPrChange>
          </w:rPr>
          <w:delText>Technologies Used:</w:delText>
        </w:r>
      </w:del>
    </w:p>
    <w:p w:rsidR="00D850A5" w:rsidRPr="00A72DEA" w:rsidDel="00452BC1" w:rsidRDefault="00D850A5" w:rsidP="000C69E3">
      <w:pPr>
        <w:rPr>
          <w:del w:id="332" w:author="Ganesh Krishnamurthy" w:date="2016-09-02T10:31:00Z"/>
          <w:rFonts w:ascii="Times New Roman" w:eastAsiaTheme="minorEastAsia" w:hAnsi="Times New Roman" w:cs="Times New Roman"/>
          <w:b/>
          <w:noProof/>
          <w:color w:val="002060"/>
          <w:sz w:val="28"/>
          <w:szCs w:val="28"/>
          <w:rPrChange w:id="333" w:author="Lakshmi sneha Guttikonda" w:date="2016-09-02T11:19:00Z">
            <w:rPr>
              <w:del w:id="334" w:author="Ganesh Krishnamurthy" w:date="2016-09-02T10:31:00Z"/>
              <w:rFonts w:ascii="Times New Roman" w:eastAsiaTheme="minorEastAsia" w:hAnsi="Times New Roman" w:cs="Times New Roman"/>
              <w:noProof/>
              <w:color w:val="002060"/>
              <w:sz w:val="28"/>
              <w:szCs w:val="28"/>
            </w:rPr>
          </w:rPrChange>
        </w:rPr>
      </w:pPr>
    </w:p>
    <w:p w:rsidR="00D850A5" w:rsidRPr="00A72DEA" w:rsidDel="00452BC1" w:rsidRDefault="00EA0ADC" w:rsidP="000C69E3">
      <w:pPr>
        <w:rPr>
          <w:del w:id="335" w:author="Ganesh Krishnamurthy" w:date="2016-09-02T10:31:00Z"/>
          <w:rFonts w:ascii="Times New Roman" w:eastAsiaTheme="minorEastAsia" w:hAnsi="Times New Roman" w:cs="Times New Roman"/>
          <w:b/>
          <w:noProof/>
          <w:color w:val="002060"/>
          <w:sz w:val="28"/>
          <w:szCs w:val="28"/>
          <w:rPrChange w:id="336" w:author="Lakshmi sneha Guttikonda" w:date="2016-09-02T11:19:00Z">
            <w:rPr>
              <w:del w:id="337" w:author="Ganesh Krishnamurthy" w:date="2016-09-02T10:31:00Z"/>
              <w:rFonts w:ascii="Times New Roman" w:eastAsiaTheme="minorEastAsia" w:hAnsi="Times New Roman" w:cs="Times New Roman"/>
              <w:noProof/>
              <w:color w:val="002060"/>
              <w:sz w:val="28"/>
              <w:szCs w:val="28"/>
            </w:rPr>
          </w:rPrChange>
        </w:rPr>
      </w:pPr>
      <w:del w:id="338" w:author="Ganesh Krishnamurthy" w:date="2016-09-02T10:31:00Z">
        <w:r w:rsidRPr="00A72DEA" w:rsidDel="00452BC1">
          <w:rPr>
            <w:rFonts w:ascii="Times New Roman" w:eastAsiaTheme="minorEastAsia" w:hAnsi="Times New Roman" w:cs="Times New Roman"/>
            <w:b/>
            <w:noProof/>
            <w:color w:val="002060"/>
            <w:sz w:val="28"/>
            <w:szCs w:val="28"/>
            <w:rPrChange w:id="339" w:author="Lakshmi sneha Guttikonda" w:date="2016-09-02T11:19:00Z">
              <w:rPr>
                <w:rFonts w:ascii="Times New Roman" w:eastAsiaTheme="minorEastAsia" w:hAnsi="Times New Roman" w:cs="Times New Roman"/>
                <w:noProof/>
                <w:color w:val="002060"/>
                <w:sz w:val="28"/>
                <w:szCs w:val="28"/>
              </w:rPr>
            </w:rPrChange>
          </w:rPr>
          <w:delText>Conclusion:</w:delText>
        </w:r>
      </w:del>
    </w:p>
    <w:p w:rsidR="003F036C" w:rsidRPr="00A72DEA" w:rsidDel="00452BC1" w:rsidRDefault="003F036C" w:rsidP="000C69E3">
      <w:pPr>
        <w:rPr>
          <w:del w:id="340" w:author="Ganesh Krishnamurthy" w:date="2016-09-02T10:31:00Z"/>
          <w:rFonts w:ascii="Times New Roman" w:eastAsiaTheme="minorEastAsia" w:hAnsi="Times New Roman" w:cs="Times New Roman"/>
          <w:b/>
          <w:noProof/>
          <w:color w:val="002060"/>
          <w:sz w:val="28"/>
          <w:szCs w:val="28"/>
          <w:rPrChange w:id="341" w:author="Lakshmi sneha Guttikonda" w:date="2016-09-02T11:19:00Z">
            <w:rPr>
              <w:del w:id="342" w:author="Ganesh Krishnamurthy" w:date="2016-09-02T10:31:00Z"/>
              <w:rFonts w:ascii="Times New Roman" w:eastAsiaTheme="minorEastAsia" w:hAnsi="Times New Roman" w:cs="Times New Roman"/>
              <w:noProof/>
              <w:color w:val="002060"/>
              <w:sz w:val="28"/>
              <w:szCs w:val="28"/>
            </w:rPr>
          </w:rPrChange>
        </w:rPr>
      </w:pPr>
    </w:p>
    <w:p w:rsidR="003F036C" w:rsidRPr="00A72DEA" w:rsidDel="00452BC1" w:rsidRDefault="003F036C" w:rsidP="000C69E3">
      <w:pPr>
        <w:rPr>
          <w:del w:id="343" w:author="Ganesh Krishnamurthy" w:date="2016-09-02T10:31:00Z"/>
          <w:rFonts w:ascii="Times New Roman" w:eastAsiaTheme="minorEastAsia" w:hAnsi="Times New Roman" w:cs="Times New Roman"/>
          <w:b/>
          <w:noProof/>
          <w:color w:val="002060"/>
          <w:sz w:val="28"/>
          <w:szCs w:val="28"/>
          <w:rPrChange w:id="344" w:author="Lakshmi sneha Guttikonda" w:date="2016-09-02T11:19:00Z">
            <w:rPr>
              <w:del w:id="345" w:author="Ganesh Krishnamurthy" w:date="2016-09-02T10:31:00Z"/>
              <w:rFonts w:ascii="Times New Roman" w:eastAsiaTheme="minorEastAsia" w:hAnsi="Times New Roman" w:cs="Times New Roman"/>
              <w:noProof/>
              <w:color w:val="002060"/>
              <w:sz w:val="28"/>
              <w:szCs w:val="28"/>
            </w:rPr>
          </w:rPrChange>
        </w:rPr>
      </w:pPr>
    </w:p>
    <w:p w:rsidR="003F036C" w:rsidRPr="00A72DEA" w:rsidDel="00452BC1" w:rsidRDefault="003F036C" w:rsidP="000C69E3">
      <w:pPr>
        <w:rPr>
          <w:del w:id="346" w:author="Ganesh Krishnamurthy" w:date="2016-09-02T10:31:00Z"/>
          <w:rFonts w:ascii="Times New Roman" w:eastAsiaTheme="minorEastAsia" w:hAnsi="Times New Roman" w:cs="Times New Roman"/>
          <w:b/>
          <w:noProof/>
          <w:color w:val="002060"/>
          <w:sz w:val="28"/>
          <w:szCs w:val="28"/>
          <w:rPrChange w:id="347" w:author="Lakshmi sneha Guttikonda" w:date="2016-09-02T11:19:00Z">
            <w:rPr>
              <w:del w:id="348" w:author="Ganesh Krishnamurthy" w:date="2016-09-02T10:31:00Z"/>
              <w:rFonts w:ascii="Times New Roman" w:eastAsiaTheme="minorEastAsia" w:hAnsi="Times New Roman" w:cs="Times New Roman"/>
              <w:noProof/>
              <w:color w:val="002060"/>
              <w:sz w:val="28"/>
              <w:szCs w:val="28"/>
            </w:rPr>
          </w:rPrChange>
        </w:rPr>
      </w:pPr>
    </w:p>
    <w:p w:rsidR="003F036C" w:rsidRPr="00A72DEA" w:rsidDel="00452BC1" w:rsidRDefault="003F036C" w:rsidP="000C69E3">
      <w:pPr>
        <w:rPr>
          <w:del w:id="349" w:author="Ganesh Krishnamurthy" w:date="2016-09-02T10:31:00Z"/>
          <w:rFonts w:ascii="Times New Roman" w:eastAsiaTheme="minorEastAsia" w:hAnsi="Times New Roman" w:cs="Times New Roman"/>
          <w:b/>
          <w:noProof/>
          <w:color w:val="002060"/>
          <w:sz w:val="28"/>
          <w:szCs w:val="28"/>
          <w:rPrChange w:id="350" w:author="Lakshmi sneha Guttikonda" w:date="2016-09-02T11:19:00Z">
            <w:rPr>
              <w:del w:id="351" w:author="Ganesh Krishnamurthy" w:date="2016-09-02T10:31:00Z"/>
              <w:rFonts w:ascii="Times New Roman" w:eastAsiaTheme="minorEastAsia" w:hAnsi="Times New Roman" w:cs="Times New Roman"/>
              <w:noProof/>
              <w:color w:val="002060"/>
              <w:sz w:val="28"/>
              <w:szCs w:val="28"/>
            </w:rPr>
          </w:rPrChange>
        </w:rPr>
      </w:pPr>
    </w:p>
    <w:p w:rsidR="003F036C" w:rsidRPr="00A72DEA" w:rsidDel="00452BC1" w:rsidRDefault="003F036C" w:rsidP="000C69E3">
      <w:pPr>
        <w:rPr>
          <w:del w:id="352" w:author="Ganesh Krishnamurthy" w:date="2016-09-02T10:31:00Z"/>
          <w:rFonts w:ascii="Times New Roman" w:eastAsiaTheme="minorEastAsia" w:hAnsi="Times New Roman" w:cs="Times New Roman"/>
          <w:b/>
          <w:noProof/>
          <w:color w:val="002060"/>
          <w:sz w:val="28"/>
          <w:szCs w:val="28"/>
          <w:rPrChange w:id="353" w:author="Lakshmi sneha Guttikonda" w:date="2016-09-02T11:19:00Z">
            <w:rPr>
              <w:del w:id="354" w:author="Ganesh Krishnamurthy" w:date="2016-09-02T10:31:00Z"/>
              <w:rFonts w:ascii="Times New Roman" w:eastAsiaTheme="minorEastAsia" w:hAnsi="Times New Roman" w:cs="Times New Roman"/>
              <w:noProof/>
              <w:color w:val="002060"/>
              <w:sz w:val="28"/>
              <w:szCs w:val="28"/>
            </w:rPr>
          </w:rPrChange>
        </w:rPr>
      </w:pPr>
    </w:p>
    <w:p w:rsidR="003F036C" w:rsidRPr="00A72DEA" w:rsidDel="00452BC1" w:rsidRDefault="003F036C" w:rsidP="000C69E3">
      <w:pPr>
        <w:rPr>
          <w:del w:id="355" w:author="Ganesh Krishnamurthy" w:date="2016-09-02T10:31:00Z"/>
          <w:rFonts w:ascii="Times New Roman" w:eastAsiaTheme="minorEastAsia" w:hAnsi="Times New Roman" w:cs="Times New Roman"/>
          <w:b/>
          <w:noProof/>
          <w:color w:val="002060"/>
          <w:sz w:val="28"/>
          <w:szCs w:val="28"/>
          <w:rPrChange w:id="356" w:author="Lakshmi sneha Guttikonda" w:date="2016-09-02T11:19:00Z">
            <w:rPr>
              <w:del w:id="357" w:author="Ganesh Krishnamurthy" w:date="2016-09-02T10:31:00Z"/>
              <w:rFonts w:ascii="Times New Roman" w:eastAsiaTheme="minorEastAsia" w:hAnsi="Times New Roman" w:cs="Times New Roman"/>
              <w:noProof/>
              <w:color w:val="002060"/>
              <w:sz w:val="28"/>
              <w:szCs w:val="28"/>
            </w:rPr>
          </w:rPrChange>
        </w:rPr>
      </w:pPr>
    </w:p>
    <w:p w:rsidR="003F036C" w:rsidRPr="00A72DEA" w:rsidDel="00452BC1" w:rsidRDefault="003F036C" w:rsidP="000C69E3">
      <w:pPr>
        <w:rPr>
          <w:del w:id="358" w:author="Ganesh Krishnamurthy" w:date="2016-09-02T10:31:00Z"/>
          <w:rFonts w:ascii="Times New Roman" w:eastAsiaTheme="minorEastAsia" w:hAnsi="Times New Roman" w:cs="Times New Roman"/>
          <w:b/>
          <w:noProof/>
          <w:color w:val="002060"/>
          <w:sz w:val="28"/>
          <w:szCs w:val="28"/>
          <w:rPrChange w:id="359" w:author="Lakshmi sneha Guttikonda" w:date="2016-09-02T11:19:00Z">
            <w:rPr>
              <w:del w:id="360" w:author="Ganesh Krishnamurthy" w:date="2016-09-02T10:31:00Z"/>
              <w:rFonts w:ascii="Times New Roman" w:eastAsiaTheme="minorEastAsia" w:hAnsi="Times New Roman" w:cs="Times New Roman"/>
              <w:noProof/>
              <w:color w:val="002060"/>
              <w:sz w:val="28"/>
              <w:szCs w:val="28"/>
            </w:rPr>
          </w:rPrChange>
        </w:rPr>
      </w:pPr>
    </w:p>
    <w:p w:rsidR="003F036C" w:rsidRPr="00A72DEA" w:rsidDel="00452BC1" w:rsidRDefault="003F036C" w:rsidP="000C69E3">
      <w:pPr>
        <w:rPr>
          <w:del w:id="361" w:author="Ganesh Krishnamurthy" w:date="2016-09-02T10:31:00Z"/>
          <w:rFonts w:ascii="Times New Roman" w:eastAsiaTheme="minorEastAsia" w:hAnsi="Times New Roman" w:cs="Times New Roman"/>
          <w:b/>
          <w:noProof/>
          <w:color w:val="002060"/>
          <w:sz w:val="28"/>
          <w:szCs w:val="28"/>
          <w:rPrChange w:id="362" w:author="Lakshmi sneha Guttikonda" w:date="2016-09-02T11:19:00Z">
            <w:rPr>
              <w:del w:id="363" w:author="Ganesh Krishnamurthy" w:date="2016-09-02T10:31:00Z"/>
              <w:rFonts w:ascii="Times New Roman" w:eastAsiaTheme="minorEastAsia" w:hAnsi="Times New Roman" w:cs="Times New Roman"/>
              <w:noProof/>
              <w:color w:val="002060"/>
              <w:sz w:val="28"/>
              <w:szCs w:val="28"/>
            </w:rPr>
          </w:rPrChange>
        </w:rPr>
      </w:pPr>
    </w:p>
    <w:p w:rsidR="007D19E8" w:rsidRPr="00A72DEA" w:rsidDel="00452BC1" w:rsidRDefault="007D19E8" w:rsidP="000C69E3">
      <w:pPr>
        <w:rPr>
          <w:del w:id="364" w:author="Ganesh Krishnamurthy" w:date="2016-09-02T10:31:00Z"/>
          <w:rFonts w:ascii="Times New Roman" w:eastAsiaTheme="minorEastAsia" w:hAnsi="Times New Roman" w:cs="Times New Roman"/>
          <w:b/>
          <w:noProof/>
          <w:color w:val="002060"/>
          <w:sz w:val="28"/>
          <w:szCs w:val="28"/>
          <w:rPrChange w:id="365" w:author="Lakshmi sneha Guttikonda" w:date="2016-09-02T11:19:00Z">
            <w:rPr>
              <w:del w:id="366" w:author="Ganesh Krishnamurthy" w:date="2016-09-02T10:31:00Z"/>
              <w:rFonts w:ascii="Times New Roman" w:eastAsiaTheme="minorEastAsia" w:hAnsi="Times New Roman" w:cs="Times New Roman"/>
              <w:noProof/>
              <w:color w:val="002060"/>
              <w:sz w:val="28"/>
              <w:szCs w:val="28"/>
            </w:rPr>
          </w:rPrChange>
        </w:rPr>
      </w:pPr>
      <w:del w:id="367" w:author="Ganesh Krishnamurthy" w:date="2016-09-02T10:31:00Z">
        <w:r w:rsidRPr="00A72DEA" w:rsidDel="00452BC1">
          <w:rPr>
            <w:rFonts w:ascii="Times New Roman" w:eastAsiaTheme="minorEastAsia" w:hAnsi="Times New Roman" w:cs="Times New Roman"/>
            <w:b/>
            <w:noProof/>
            <w:color w:val="002060"/>
            <w:sz w:val="28"/>
            <w:szCs w:val="28"/>
            <w:rPrChange w:id="368" w:author="Lakshmi sneha Guttikonda" w:date="2016-09-02T11:19:00Z">
              <w:rPr>
                <w:rFonts w:ascii="Times New Roman" w:eastAsiaTheme="minorEastAsia" w:hAnsi="Times New Roman" w:cs="Times New Roman"/>
                <w:noProof/>
                <w:color w:val="002060"/>
                <w:sz w:val="28"/>
                <w:szCs w:val="28"/>
              </w:rPr>
            </w:rPrChange>
          </w:rPr>
          <w:delText xml:space="preserve">                                                            </w:delText>
        </w:r>
      </w:del>
    </w:p>
    <w:p w:rsidR="00AE1893" w:rsidRPr="00A72DEA" w:rsidRDefault="00AE1893" w:rsidP="00AE1893">
      <w:pPr>
        <w:rPr>
          <w:ins w:id="369" w:author="Ganesh Krishnamurthy" w:date="2016-09-02T10:31:00Z"/>
          <w:rFonts w:ascii="Times New Roman" w:eastAsiaTheme="minorEastAsia" w:hAnsi="Times New Roman" w:cs="Times New Roman"/>
          <w:b/>
          <w:noProof/>
          <w:color w:val="002060"/>
          <w:sz w:val="28"/>
          <w:szCs w:val="28"/>
          <w:rPrChange w:id="370" w:author="Lakshmi sneha Guttikonda" w:date="2016-09-02T11:19:00Z">
            <w:rPr>
              <w:ins w:id="371" w:author="Ganesh Krishnamurthy" w:date="2016-09-02T10:31:00Z"/>
              <w:rFonts w:ascii="Times New Roman" w:eastAsiaTheme="minorEastAsia" w:hAnsi="Times New Roman" w:cs="Times New Roman"/>
              <w:noProof/>
              <w:color w:val="002060"/>
              <w:sz w:val="28"/>
              <w:szCs w:val="28"/>
            </w:rPr>
          </w:rPrChange>
        </w:rPr>
      </w:pPr>
      <w:ins w:id="372" w:author="Ganesh Krishnamurthy" w:date="2016-09-02T10:31:00Z">
        <w:r w:rsidRPr="00A72DEA">
          <w:rPr>
            <w:rFonts w:ascii="Times New Roman" w:eastAsiaTheme="minorEastAsia" w:hAnsi="Times New Roman" w:cs="Times New Roman"/>
            <w:b/>
            <w:noProof/>
            <w:color w:val="002060"/>
            <w:sz w:val="28"/>
            <w:szCs w:val="28"/>
            <w:rPrChange w:id="373" w:author="Lakshmi sneha Guttikonda" w:date="2016-09-02T11:19:00Z">
              <w:rPr>
                <w:rFonts w:ascii="Times New Roman" w:eastAsiaTheme="minorEastAsia" w:hAnsi="Times New Roman" w:cs="Times New Roman"/>
                <w:noProof/>
                <w:color w:val="002060"/>
                <w:sz w:val="28"/>
                <w:szCs w:val="28"/>
              </w:rPr>
            </w:rPrChange>
          </w:rPr>
          <w:t xml:space="preserve">Technologies </w:t>
        </w:r>
      </w:ins>
      <w:ins w:id="374" w:author="Lakshmi sneha Guttikonda" w:date="2016-09-02T11:22:00Z">
        <w:r w:rsidR="00A70D7E">
          <w:rPr>
            <w:rFonts w:ascii="Times New Roman" w:eastAsiaTheme="minorEastAsia" w:hAnsi="Times New Roman" w:cs="Times New Roman"/>
            <w:b/>
            <w:noProof/>
            <w:color w:val="002060"/>
            <w:sz w:val="28"/>
            <w:szCs w:val="28"/>
          </w:rPr>
          <w:t>Proposed</w:t>
        </w:r>
      </w:ins>
      <w:ins w:id="375" w:author="Ganesh Krishnamurthy" w:date="2016-09-02T10:31:00Z">
        <w:del w:id="376" w:author="Lakshmi sneha Guttikonda" w:date="2016-09-02T11:22:00Z">
          <w:r w:rsidRPr="00A72DEA" w:rsidDel="00A72DEA">
            <w:rPr>
              <w:rFonts w:ascii="Times New Roman" w:eastAsiaTheme="minorEastAsia" w:hAnsi="Times New Roman" w:cs="Times New Roman"/>
              <w:b/>
              <w:noProof/>
              <w:color w:val="002060"/>
              <w:sz w:val="28"/>
              <w:szCs w:val="28"/>
              <w:rPrChange w:id="377" w:author="Lakshmi sneha Guttikonda" w:date="2016-09-02T11:19:00Z">
                <w:rPr>
                  <w:rFonts w:ascii="Times New Roman" w:eastAsiaTheme="minorEastAsia" w:hAnsi="Times New Roman" w:cs="Times New Roman"/>
                  <w:noProof/>
                  <w:color w:val="002060"/>
                  <w:sz w:val="28"/>
                  <w:szCs w:val="28"/>
                </w:rPr>
              </w:rPrChange>
            </w:rPr>
            <w:delText>Used</w:delText>
          </w:r>
        </w:del>
        <w:r w:rsidRPr="00A72DEA">
          <w:rPr>
            <w:rFonts w:ascii="Times New Roman" w:eastAsiaTheme="minorEastAsia" w:hAnsi="Times New Roman" w:cs="Times New Roman"/>
            <w:b/>
            <w:noProof/>
            <w:color w:val="002060"/>
            <w:sz w:val="28"/>
            <w:szCs w:val="28"/>
            <w:rPrChange w:id="378" w:author="Lakshmi sneha Guttikonda" w:date="2016-09-02T11:19:00Z">
              <w:rPr>
                <w:rFonts w:ascii="Times New Roman" w:eastAsiaTheme="minorEastAsia" w:hAnsi="Times New Roman" w:cs="Times New Roman"/>
                <w:noProof/>
                <w:color w:val="002060"/>
                <w:sz w:val="28"/>
                <w:szCs w:val="28"/>
              </w:rPr>
            </w:rPrChange>
          </w:rPr>
          <w:t>:</w:t>
        </w:r>
      </w:ins>
    </w:p>
    <w:p w:rsidR="00AE1893" w:rsidRPr="00A72DEA" w:rsidDel="00A72DEA" w:rsidRDefault="00A72DEA">
      <w:pPr>
        <w:ind w:left="720" w:hanging="720"/>
        <w:rPr>
          <w:del w:id="379" w:author="Lakshmi sneha Guttikonda" w:date="2016-09-02T11:19:00Z"/>
          <w:rFonts w:ascii="Times New Roman" w:eastAsiaTheme="minorEastAsia" w:hAnsi="Times New Roman" w:cs="Times New Roman"/>
          <w:noProof/>
          <w:sz w:val="28"/>
          <w:szCs w:val="28"/>
          <w:rPrChange w:id="380" w:author="Lakshmi sneha Guttikonda" w:date="2016-09-02T11:21:00Z">
            <w:rPr>
              <w:del w:id="381" w:author="Lakshmi sneha Guttikonda" w:date="2016-09-02T11:19:00Z"/>
              <w:rFonts w:ascii="Times New Roman" w:eastAsiaTheme="minorEastAsia" w:hAnsi="Times New Roman" w:cs="Times New Roman"/>
              <w:noProof/>
              <w:color w:val="002060"/>
              <w:sz w:val="28"/>
              <w:szCs w:val="28"/>
            </w:rPr>
          </w:rPrChange>
        </w:rPr>
        <w:pPrChange w:id="382" w:author="Lakshmi sneha Guttikonda" w:date="2016-09-02T11:25:00Z">
          <w:pPr/>
        </w:pPrChange>
      </w:pPr>
      <w:ins w:id="383" w:author="Lakshmi sneha Guttikonda" w:date="2016-09-02T11:21:00Z">
        <w:r w:rsidRPr="00A72DEA">
          <w:rPr>
            <w:rFonts w:ascii="Times New Roman" w:eastAsiaTheme="minorEastAsia" w:hAnsi="Times New Roman" w:cs="Times New Roman"/>
            <w:noProof/>
            <w:sz w:val="28"/>
            <w:szCs w:val="28"/>
            <w:rPrChange w:id="384" w:author="Lakshmi sneha Guttikonda" w:date="2016-09-02T11:21:00Z">
              <w:rPr>
                <w:rFonts w:ascii="Times New Roman" w:eastAsiaTheme="minorEastAsia" w:hAnsi="Times New Roman" w:cs="Times New Roman"/>
                <w:noProof/>
                <w:color w:val="002060"/>
                <w:sz w:val="28"/>
                <w:szCs w:val="28"/>
              </w:rPr>
            </w:rPrChange>
          </w:rPr>
          <w:t>Front end: Angular JS</w:t>
        </w:r>
      </w:ins>
      <w:ins w:id="385" w:author="ramya varakantham" w:date="2017-01-10T11:19:00Z">
        <w:r w:rsidR="001C2B5E">
          <w:rPr>
            <w:rFonts w:ascii="Times New Roman" w:eastAsiaTheme="minorEastAsia" w:hAnsi="Times New Roman" w:cs="Times New Roman"/>
            <w:noProof/>
            <w:sz w:val="28"/>
            <w:szCs w:val="28"/>
          </w:rPr>
          <w:t xml:space="preserve"> </w:t>
        </w:r>
        <w:bookmarkStart w:id="386" w:name="_GoBack"/>
        <w:bookmarkEnd w:id="386"/>
        <w:r w:rsidR="001C2B5E">
          <w:rPr>
            <w:rFonts w:ascii="Times New Roman" w:eastAsiaTheme="minorEastAsia" w:hAnsi="Times New Roman" w:cs="Times New Roman"/>
            <w:noProof/>
            <w:sz w:val="28"/>
            <w:szCs w:val="28"/>
          </w:rPr>
          <w:t xml:space="preserve">- </w:t>
        </w:r>
      </w:ins>
      <w:ins w:id="387" w:author="Lakshmi sneha Guttikonda" w:date="2016-09-02T11:22:00Z">
        <w:del w:id="388" w:author="ramya varakantham" w:date="2017-01-10T11:19:00Z">
          <w:r w:rsidR="00A70D7E" w:rsidDel="001C2B5E">
            <w:rPr>
              <w:rFonts w:ascii="Times New Roman" w:eastAsiaTheme="minorEastAsia" w:hAnsi="Times New Roman" w:cs="Times New Roman"/>
              <w:noProof/>
              <w:sz w:val="28"/>
              <w:szCs w:val="28"/>
            </w:rPr>
            <w:delText xml:space="preserve">, </w:delText>
          </w:r>
        </w:del>
        <w:r w:rsidR="00A70D7E">
          <w:rPr>
            <w:rFonts w:ascii="Times New Roman" w:eastAsiaTheme="minorEastAsia" w:hAnsi="Times New Roman" w:cs="Times New Roman"/>
            <w:noProof/>
            <w:sz w:val="28"/>
            <w:szCs w:val="28"/>
          </w:rPr>
          <w:t>Java scri</w:t>
        </w:r>
      </w:ins>
      <w:ins w:id="389" w:author="ramya varakantham" w:date="2017-01-09T14:00:00Z">
        <w:r w:rsidR="00635E18">
          <w:rPr>
            <w:rFonts w:ascii="Times New Roman" w:eastAsiaTheme="minorEastAsia" w:hAnsi="Times New Roman" w:cs="Times New Roman"/>
            <w:noProof/>
            <w:sz w:val="28"/>
            <w:szCs w:val="28"/>
          </w:rPr>
          <w:t>p</w:t>
        </w:r>
      </w:ins>
      <w:ins w:id="390" w:author="Lakshmi sneha Guttikonda" w:date="2016-09-02T11:22:00Z">
        <w:r w:rsidR="00A70D7E">
          <w:rPr>
            <w:rFonts w:ascii="Times New Roman" w:eastAsiaTheme="minorEastAsia" w:hAnsi="Times New Roman" w:cs="Times New Roman"/>
            <w:noProof/>
            <w:sz w:val="28"/>
            <w:szCs w:val="28"/>
          </w:rPr>
          <w:t>t framework,</w:t>
        </w:r>
      </w:ins>
      <w:ins w:id="391" w:author="Lakshmi sneha Guttikonda" w:date="2016-09-02T11:25:00Z">
        <w:r w:rsidR="00A70D7E">
          <w:rPr>
            <w:rFonts w:ascii="Times New Roman" w:eastAsiaTheme="minorEastAsia" w:hAnsi="Times New Roman" w:cs="Times New Roman"/>
            <w:noProof/>
            <w:sz w:val="28"/>
            <w:szCs w:val="28"/>
          </w:rPr>
          <w:t xml:space="preserve">Bootstrap, </w:t>
        </w:r>
      </w:ins>
      <w:ins w:id="392" w:author="Lakshmi sneha Guttikonda" w:date="2016-09-02T11:27:00Z">
        <w:r w:rsidR="00A70D7E">
          <w:rPr>
            <w:rFonts w:ascii="Times New Roman" w:eastAsiaTheme="minorEastAsia" w:hAnsi="Times New Roman" w:cs="Times New Roman"/>
            <w:noProof/>
            <w:sz w:val="28"/>
            <w:szCs w:val="28"/>
          </w:rPr>
          <w:t xml:space="preserve">HTML, </w:t>
        </w:r>
      </w:ins>
      <w:ins w:id="393" w:author="Lakshmi sneha Guttikonda" w:date="2016-09-02T11:25:00Z">
        <w:r w:rsidR="00A70D7E">
          <w:rPr>
            <w:rFonts w:ascii="Times New Roman" w:eastAsiaTheme="minorEastAsia" w:hAnsi="Times New Roman" w:cs="Times New Roman"/>
            <w:noProof/>
            <w:sz w:val="28"/>
            <w:szCs w:val="28"/>
          </w:rPr>
          <w:t>CSS.</w:t>
        </w:r>
      </w:ins>
    </w:p>
    <w:p w:rsidR="00A72DEA" w:rsidRPr="00A72DEA" w:rsidRDefault="00A72DEA">
      <w:pPr>
        <w:ind w:left="720" w:hanging="720"/>
        <w:rPr>
          <w:ins w:id="394" w:author="Lakshmi sneha Guttikonda" w:date="2016-09-02T11:21:00Z"/>
          <w:rFonts w:ascii="Times New Roman" w:eastAsiaTheme="minorEastAsia" w:hAnsi="Times New Roman" w:cs="Times New Roman"/>
          <w:noProof/>
          <w:sz w:val="28"/>
          <w:szCs w:val="28"/>
          <w:rPrChange w:id="395" w:author="Lakshmi sneha Guttikonda" w:date="2016-09-02T11:21:00Z">
            <w:rPr>
              <w:ins w:id="396" w:author="Lakshmi sneha Guttikonda" w:date="2016-09-02T11:21:00Z"/>
              <w:rFonts w:ascii="Times New Roman" w:eastAsiaTheme="minorEastAsia" w:hAnsi="Times New Roman" w:cs="Times New Roman"/>
              <w:noProof/>
              <w:color w:val="002060"/>
              <w:sz w:val="28"/>
              <w:szCs w:val="28"/>
            </w:rPr>
          </w:rPrChange>
        </w:rPr>
        <w:pPrChange w:id="397" w:author="Lakshmi sneha Guttikonda" w:date="2016-09-02T11:25:00Z">
          <w:pPr/>
        </w:pPrChange>
      </w:pPr>
    </w:p>
    <w:p w:rsidR="00A72DEA" w:rsidRDefault="00A70D7E" w:rsidP="00AE1893">
      <w:pPr>
        <w:rPr>
          <w:ins w:id="398" w:author="Lakshmi sneha Guttikonda" w:date="2016-09-02T11:21:00Z"/>
          <w:rFonts w:ascii="Times New Roman" w:eastAsiaTheme="minorEastAsia" w:hAnsi="Times New Roman" w:cs="Times New Roman"/>
          <w:noProof/>
          <w:sz w:val="28"/>
          <w:szCs w:val="28"/>
        </w:rPr>
      </w:pPr>
      <w:ins w:id="399" w:author="Lakshmi sneha Guttikonda" w:date="2016-09-02T11:21:00Z">
        <w:r>
          <w:rPr>
            <w:rFonts w:ascii="Times New Roman" w:eastAsiaTheme="minorEastAsia" w:hAnsi="Times New Roman" w:cs="Times New Roman"/>
            <w:noProof/>
            <w:sz w:val="28"/>
            <w:szCs w:val="28"/>
          </w:rPr>
          <w:t>Data Base</w:t>
        </w:r>
        <w:r w:rsidR="00A72DEA">
          <w:rPr>
            <w:rFonts w:ascii="Times New Roman" w:eastAsiaTheme="minorEastAsia" w:hAnsi="Times New Roman" w:cs="Times New Roman"/>
            <w:noProof/>
            <w:sz w:val="28"/>
            <w:szCs w:val="28"/>
          </w:rPr>
          <w:t>: Mongo DB (tentative).</w:t>
        </w:r>
      </w:ins>
    </w:p>
    <w:p w:rsidR="00A72DEA" w:rsidRDefault="00A72DEA" w:rsidP="00AE1893">
      <w:pPr>
        <w:rPr>
          <w:ins w:id="400" w:author="Lakshmi sneha Guttikonda" w:date="2016-09-02T11:26:00Z"/>
          <w:rFonts w:ascii="Times New Roman" w:eastAsiaTheme="minorEastAsia" w:hAnsi="Times New Roman" w:cs="Times New Roman"/>
          <w:noProof/>
          <w:sz w:val="28"/>
          <w:szCs w:val="28"/>
        </w:rPr>
      </w:pPr>
      <w:ins w:id="401" w:author="Lakshmi sneha Guttikonda" w:date="2016-09-02T11:23:00Z">
        <w:r>
          <w:rPr>
            <w:rFonts w:ascii="Times New Roman" w:eastAsiaTheme="minorEastAsia" w:hAnsi="Times New Roman" w:cs="Times New Roman"/>
            <w:noProof/>
            <w:sz w:val="28"/>
            <w:szCs w:val="28"/>
          </w:rPr>
          <w:t>Server Side: Node JS</w:t>
        </w:r>
      </w:ins>
      <w:ins w:id="402" w:author="Lakshmi sneha Guttikonda" w:date="2016-09-02T11:26:00Z">
        <w:r w:rsidR="00A70D7E">
          <w:rPr>
            <w:rFonts w:ascii="Times New Roman" w:eastAsiaTheme="minorEastAsia" w:hAnsi="Times New Roman" w:cs="Times New Roman"/>
            <w:noProof/>
            <w:sz w:val="28"/>
            <w:szCs w:val="28"/>
          </w:rPr>
          <w:t xml:space="preserve"> – platform , Express JS – Web Framework.</w:t>
        </w:r>
      </w:ins>
    </w:p>
    <w:p w:rsidR="00A70D7E" w:rsidRPr="00A72DEA" w:rsidRDefault="00A70D7E" w:rsidP="00AE1893">
      <w:pPr>
        <w:rPr>
          <w:ins w:id="403" w:author="Lakshmi sneha Guttikonda" w:date="2016-09-02T11:21:00Z"/>
          <w:rFonts w:ascii="Times New Roman" w:eastAsiaTheme="minorEastAsia" w:hAnsi="Times New Roman" w:cs="Times New Roman"/>
          <w:noProof/>
          <w:sz w:val="28"/>
          <w:szCs w:val="28"/>
          <w:rPrChange w:id="404" w:author="Lakshmi sneha Guttikonda" w:date="2016-09-02T11:21:00Z">
            <w:rPr>
              <w:ins w:id="405" w:author="Lakshmi sneha Guttikonda" w:date="2016-09-02T11:21:00Z"/>
              <w:rFonts w:ascii="Times New Roman" w:eastAsiaTheme="minorEastAsia" w:hAnsi="Times New Roman" w:cs="Times New Roman"/>
              <w:noProof/>
              <w:color w:val="002060"/>
              <w:sz w:val="28"/>
              <w:szCs w:val="28"/>
            </w:rPr>
          </w:rPrChange>
        </w:rPr>
      </w:pPr>
      <w:ins w:id="406" w:author="Lakshmi sneha Guttikonda" w:date="2016-09-02T11:26:00Z">
        <w:r>
          <w:rPr>
            <w:rFonts w:ascii="Times New Roman" w:eastAsiaTheme="minorEastAsia" w:hAnsi="Times New Roman" w:cs="Times New Roman"/>
            <w:noProof/>
            <w:sz w:val="28"/>
            <w:szCs w:val="28"/>
          </w:rPr>
          <w:t>Version control: Github.</w:t>
        </w:r>
      </w:ins>
    </w:p>
    <w:p w:rsidR="00A72DEA" w:rsidDel="00A72DEA" w:rsidRDefault="00AE1893" w:rsidP="00AE1893">
      <w:pPr>
        <w:rPr>
          <w:ins w:id="407" w:author="Ganesh Krishnamurthy" w:date="2016-09-02T10:31:00Z"/>
          <w:del w:id="408" w:author="Lakshmi sneha Guttikonda" w:date="2016-09-02T11:20:00Z"/>
          <w:rFonts w:ascii="Times New Roman" w:eastAsiaTheme="minorEastAsia" w:hAnsi="Times New Roman" w:cs="Times New Roman"/>
          <w:noProof/>
          <w:color w:val="002060"/>
          <w:sz w:val="28"/>
          <w:szCs w:val="28"/>
        </w:rPr>
      </w:pPr>
      <w:ins w:id="409" w:author="Ganesh Krishnamurthy" w:date="2016-09-02T10:31:00Z">
        <w:del w:id="410" w:author="Lakshmi sneha Guttikonda" w:date="2016-09-02T11:19:00Z">
          <w:r w:rsidDel="00A72DEA">
            <w:rPr>
              <w:rFonts w:ascii="Times New Roman" w:eastAsiaTheme="minorEastAsia" w:hAnsi="Times New Roman" w:cs="Times New Roman"/>
              <w:noProof/>
              <w:color w:val="002060"/>
              <w:sz w:val="28"/>
              <w:szCs w:val="28"/>
            </w:rPr>
            <w:delText>Conclusion:</w:delText>
          </w:r>
        </w:del>
      </w:ins>
    </w:p>
    <w:p w:rsidR="00AE1893" w:rsidRDefault="00AE1893" w:rsidP="00AE1893">
      <w:pPr>
        <w:rPr>
          <w:ins w:id="411" w:author="Ganesh Krishnamurthy" w:date="2016-09-02T10:31:00Z"/>
          <w:rFonts w:ascii="Times New Roman" w:eastAsiaTheme="minorEastAsia" w:hAnsi="Times New Roman" w:cs="Times New Roman"/>
          <w:noProof/>
          <w:color w:val="002060"/>
          <w:sz w:val="28"/>
          <w:szCs w:val="28"/>
        </w:rPr>
      </w:pPr>
    </w:p>
    <w:p w:rsidR="00AE1893" w:rsidRDefault="00AE1893" w:rsidP="00AE1893">
      <w:pPr>
        <w:rPr>
          <w:ins w:id="412" w:author="Ganesh Krishnamurthy" w:date="2016-09-02T10:31:00Z"/>
          <w:rFonts w:ascii="Times New Roman" w:eastAsiaTheme="minorEastAsia" w:hAnsi="Times New Roman" w:cs="Times New Roman"/>
          <w:noProof/>
          <w:color w:val="002060"/>
          <w:sz w:val="28"/>
          <w:szCs w:val="28"/>
        </w:rPr>
      </w:pPr>
    </w:p>
    <w:p w:rsidR="00AE1893" w:rsidRDefault="00AE1893" w:rsidP="00AE1893">
      <w:pPr>
        <w:rPr>
          <w:ins w:id="413" w:author="Ganesh Krishnamurthy" w:date="2016-09-02T10:31:00Z"/>
          <w:rFonts w:ascii="Times New Roman" w:eastAsiaTheme="minorEastAsia" w:hAnsi="Times New Roman" w:cs="Times New Roman"/>
          <w:noProof/>
          <w:color w:val="002060"/>
          <w:sz w:val="28"/>
          <w:szCs w:val="28"/>
        </w:rPr>
      </w:pPr>
    </w:p>
    <w:p w:rsidR="00AE1893" w:rsidRDefault="00AE1893" w:rsidP="00AE1893">
      <w:pPr>
        <w:rPr>
          <w:ins w:id="414" w:author="Ganesh Krishnamurthy" w:date="2016-09-02T10:31:00Z"/>
          <w:rFonts w:ascii="Times New Roman" w:eastAsiaTheme="minorEastAsia" w:hAnsi="Times New Roman" w:cs="Times New Roman"/>
          <w:noProof/>
          <w:color w:val="002060"/>
          <w:sz w:val="28"/>
          <w:szCs w:val="28"/>
        </w:rPr>
      </w:pPr>
    </w:p>
    <w:p w:rsidR="00AE1893" w:rsidRDefault="00AE1893" w:rsidP="00AE1893">
      <w:pPr>
        <w:rPr>
          <w:ins w:id="415" w:author="Ganesh Krishnamurthy" w:date="2016-09-02T10:31:00Z"/>
          <w:rFonts w:ascii="Times New Roman" w:eastAsiaTheme="minorEastAsia" w:hAnsi="Times New Roman" w:cs="Times New Roman"/>
          <w:noProof/>
          <w:color w:val="002060"/>
          <w:sz w:val="28"/>
          <w:szCs w:val="28"/>
        </w:rPr>
      </w:pPr>
    </w:p>
    <w:p w:rsidR="00AE1893" w:rsidRDefault="00AE1893" w:rsidP="00AE1893">
      <w:pPr>
        <w:rPr>
          <w:ins w:id="416" w:author="Ganesh Krishnamurthy" w:date="2016-09-02T10:31:00Z"/>
          <w:rFonts w:ascii="Times New Roman" w:eastAsiaTheme="minorEastAsia" w:hAnsi="Times New Roman" w:cs="Times New Roman"/>
          <w:noProof/>
          <w:color w:val="002060"/>
          <w:sz w:val="28"/>
          <w:szCs w:val="28"/>
        </w:rPr>
      </w:pPr>
    </w:p>
    <w:p w:rsidR="00AE1893" w:rsidRDefault="00AE1893" w:rsidP="00AE1893">
      <w:pPr>
        <w:rPr>
          <w:ins w:id="417" w:author="Ganesh Krishnamurthy" w:date="2016-09-02T10:31:00Z"/>
          <w:rFonts w:ascii="Times New Roman" w:eastAsiaTheme="minorEastAsia" w:hAnsi="Times New Roman" w:cs="Times New Roman"/>
          <w:noProof/>
          <w:color w:val="002060"/>
          <w:sz w:val="28"/>
          <w:szCs w:val="28"/>
        </w:rPr>
      </w:pPr>
    </w:p>
    <w:p w:rsidR="00AE1893" w:rsidRDefault="00AE1893" w:rsidP="00AE1893">
      <w:pPr>
        <w:rPr>
          <w:ins w:id="418" w:author="Ganesh Krishnamurthy" w:date="2016-09-02T10:31:00Z"/>
          <w:rFonts w:ascii="Times New Roman" w:eastAsiaTheme="minorEastAsia" w:hAnsi="Times New Roman" w:cs="Times New Roman"/>
          <w:noProof/>
          <w:color w:val="002060"/>
          <w:sz w:val="28"/>
          <w:szCs w:val="28"/>
        </w:rPr>
      </w:pPr>
    </w:p>
    <w:p w:rsidR="00AE1893" w:rsidRPr="007D19E8" w:rsidDel="00A70D7E" w:rsidRDefault="00AE1893" w:rsidP="00AE1893">
      <w:pPr>
        <w:rPr>
          <w:ins w:id="419" w:author="Ganesh Krishnamurthy" w:date="2016-09-02T10:31:00Z"/>
          <w:del w:id="420" w:author="Lakshmi sneha Guttikonda" w:date="2016-09-02T11:28:00Z"/>
          <w:rFonts w:ascii="Times New Roman" w:eastAsiaTheme="minorEastAsia" w:hAnsi="Times New Roman" w:cs="Times New Roman"/>
          <w:noProof/>
          <w:color w:val="002060"/>
          <w:sz w:val="28"/>
          <w:szCs w:val="28"/>
        </w:rPr>
      </w:pPr>
      <w:ins w:id="421" w:author="Ganesh Krishnamurthy" w:date="2016-09-02T10:31:00Z">
        <w:r>
          <w:rPr>
            <w:rFonts w:ascii="Times New Roman" w:eastAsiaTheme="minorEastAsia" w:hAnsi="Times New Roman" w:cs="Times New Roman"/>
            <w:noProof/>
            <w:color w:val="002060"/>
            <w:sz w:val="28"/>
            <w:szCs w:val="28"/>
          </w:rPr>
          <w:t xml:space="preserve">                                                            </w:t>
        </w:r>
      </w:ins>
    </w:p>
    <w:p w:rsidR="00AE1893" w:rsidRPr="000C69E3" w:rsidDel="00A70D7E" w:rsidRDefault="00AE1893" w:rsidP="00AE1893">
      <w:pPr>
        <w:rPr>
          <w:ins w:id="422" w:author="Ganesh Krishnamurthy" w:date="2016-09-02T10:31:00Z"/>
          <w:del w:id="423" w:author="Lakshmi sneha Guttikonda" w:date="2016-09-02T11:28:00Z"/>
          <w:rFonts w:cstheme="minorHAnsi"/>
          <w:b/>
          <w:sz w:val="52"/>
          <w:szCs w:val="52"/>
        </w:rPr>
      </w:pPr>
    </w:p>
    <w:p w:rsidR="000C69E3" w:rsidRPr="000C69E3" w:rsidRDefault="000C69E3">
      <w:pPr>
        <w:rPr>
          <w:rFonts w:cstheme="minorHAnsi"/>
          <w:b/>
          <w:sz w:val="52"/>
          <w:szCs w:val="52"/>
        </w:rPr>
      </w:pPr>
    </w:p>
    <w:sectPr w:rsidR="000C69E3" w:rsidRPr="000C6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1F02"/>
    <w:multiLevelType w:val="multilevel"/>
    <w:tmpl w:val="D24AD7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C753F4"/>
    <w:multiLevelType w:val="hybridMultilevel"/>
    <w:tmpl w:val="C180F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E5433"/>
    <w:multiLevelType w:val="multilevel"/>
    <w:tmpl w:val="F29626AE"/>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
      <w:lvlJc w:val="left"/>
      <w:pPr>
        <w:tabs>
          <w:tab w:val="num" w:pos="1530"/>
        </w:tabs>
        <w:ind w:left="1530" w:hanging="360"/>
      </w:pPr>
      <w:rPr>
        <w:rFonts w:ascii="Symbol" w:hAnsi="Symbol" w:hint="default"/>
        <w:sz w:val="20"/>
      </w:rPr>
    </w:lvl>
    <w:lvl w:ilvl="2" w:tentative="1">
      <w:start w:val="1"/>
      <w:numFmt w:val="bullet"/>
      <w:lvlText w:val=""/>
      <w:lvlJc w:val="left"/>
      <w:pPr>
        <w:tabs>
          <w:tab w:val="num" w:pos="2250"/>
        </w:tabs>
        <w:ind w:left="2250" w:hanging="360"/>
      </w:pPr>
      <w:rPr>
        <w:rFonts w:ascii="Symbol" w:hAnsi="Symbol" w:hint="default"/>
        <w:sz w:val="20"/>
      </w:rPr>
    </w:lvl>
    <w:lvl w:ilvl="3" w:tentative="1">
      <w:start w:val="1"/>
      <w:numFmt w:val="bullet"/>
      <w:lvlText w:val=""/>
      <w:lvlJc w:val="left"/>
      <w:pPr>
        <w:tabs>
          <w:tab w:val="num" w:pos="2970"/>
        </w:tabs>
        <w:ind w:left="2970" w:hanging="360"/>
      </w:pPr>
      <w:rPr>
        <w:rFonts w:ascii="Symbol" w:hAnsi="Symbol" w:hint="default"/>
        <w:sz w:val="20"/>
      </w:rPr>
    </w:lvl>
    <w:lvl w:ilvl="4" w:tentative="1">
      <w:start w:val="1"/>
      <w:numFmt w:val="bullet"/>
      <w:lvlText w:val=""/>
      <w:lvlJc w:val="left"/>
      <w:pPr>
        <w:tabs>
          <w:tab w:val="num" w:pos="3690"/>
        </w:tabs>
        <w:ind w:left="3690" w:hanging="360"/>
      </w:pPr>
      <w:rPr>
        <w:rFonts w:ascii="Symbol" w:hAnsi="Symbol" w:hint="default"/>
        <w:sz w:val="20"/>
      </w:rPr>
    </w:lvl>
    <w:lvl w:ilvl="5" w:tentative="1">
      <w:start w:val="1"/>
      <w:numFmt w:val="bullet"/>
      <w:lvlText w:val=""/>
      <w:lvlJc w:val="left"/>
      <w:pPr>
        <w:tabs>
          <w:tab w:val="num" w:pos="4410"/>
        </w:tabs>
        <w:ind w:left="4410" w:hanging="360"/>
      </w:pPr>
      <w:rPr>
        <w:rFonts w:ascii="Symbol" w:hAnsi="Symbol" w:hint="default"/>
        <w:sz w:val="20"/>
      </w:rPr>
    </w:lvl>
    <w:lvl w:ilvl="6" w:tentative="1">
      <w:start w:val="1"/>
      <w:numFmt w:val="bullet"/>
      <w:lvlText w:val=""/>
      <w:lvlJc w:val="left"/>
      <w:pPr>
        <w:tabs>
          <w:tab w:val="num" w:pos="5130"/>
        </w:tabs>
        <w:ind w:left="5130" w:hanging="360"/>
      </w:pPr>
      <w:rPr>
        <w:rFonts w:ascii="Symbol" w:hAnsi="Symbol" w:hint="default"/>
        <w:sz w:val="20"/>
      </w:rPr>
    </w:lvl>
    <w:lvl w:ilvl="7" w:tentative="1">
      <w:start w:val="1"/>
      <w:numFmt w:val="bullet"/>
      <w:lvlText w:val=""/>
      <w:lvlJc w:val="left"/>
      <w:pPr>
        <w:tabs>
          <w:tab w:val="num" w:pos="5850"/>
        </w:tabs>
        <w:ind w:left="5850" w:hanging="360"/>
      </w:pPr>
      <w:rPr>
        <w:rFonts w:ascii="Symbol" w:hAnsi="Symbol" w:hint="default"/>
        <w:sz w:val="20"/>
      </w:rPr>
    </w:lvl>
    <w:lvl w:ilvl="8" w:tentative="1">
      <w:start w:val="1"/>
      <w:numFmt w:val="bullet"/>
      <w:lvlText w:val=""/>
      <w:lvlJc w:val="left"/>
      <w:pPr>
        <w:tabs>
          <w:tab w:val="num" w:pos="6570"/>
        </w:tabs>
        <w:ind w:left="6570" w:hanging="360"/>
      </w:pPr>
      <w:rPr>
        <w:rFonts w:ascii="Symbol" w:hAnsi="Symbol" w:hint="default"/>
        <w:sz w:val="20"/>
      </w:rPr>
    </w:lvl>
  </w:abstractNum>
  <w:abstractNum w:abstractNumId="3" w15:restartNumberingAfterBreak="0">
    <w:nsid w:val="14215E0D"/>
    <w:multiLevelType w:val="hybridMultilevel"/>
    <w:tmpl w:val="694C01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702D8"/>
    <w:multiLevelType w:val="multilevel"/>
    <w:tmpl w:val="89E2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C15243"/>
    <w:multiLevelType w:val="hybridMultilevel"/>
    <w:tmpl w:val="A85A23EE"/>
    <w:lvl w:ilvl="0" w:tplc="8A1AB2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FE64B7B"/>
    <w:multiLevelType w:val="multilevel"/>
    <w:tmpl w:val="CF64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2C7496"/>
    <w:multiLevelType w:val="hybridMultilevel"/>
    <w:tmpl w:val="D26629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611296"/>
    <w:multiLevelType w:val="multilevel"/>
    <w:tmpl w:val="5298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CD48DB"/>
    <w:multiLevelType w:val="multilevel"/>
    <w:tmpl w:val="8120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994A12"/>
    <w:multiLevelType w:val="multilevel"/>
    <w:tmpl w:val="A442E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D5012C"/>
    <w:multiLevelType w:val="hybridMultilevel"/>
    <w:tmpl w:val="C180F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11"/>
  </w:num>
  <w:num w:numId="4">
    <w:abstractNumId w:val="2"/>
  </w:num>
  <w:num w:numId="5">
    <w:abstractNumId w:val="4"/>
  </w:num>
  <w:num w:numId="6">
    <w:abstractNumId w:val="9"/>
  </w:num>
  <w:num w:numId="7">
    <w:abstractNumId w:val="8"/>
  </w:num>
  <w:num w:numId="8">
    <w:abstractNumId w:val="1"/>
  </w:num>
  <w:num w:numId="9">
    <w:abstractNumId w:val="7"/>
  </w:num>
  <w:num w:numId="10">
    <w:abstractNumId w:val="3"/>
  </w:num>
  <w:num w:numId="11">
    <w:abstractNumId w:val="0"/>
  </w:num>
  <w:num w:numId="1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mya varakantham">
    <w15:presenceInfo w15:providerId="Windows Live" w15:userId="8d1c05542130a09f"/>
  </w15:person>
  <w15:person w15:author="Lakshmi sneha Guttikonda">
    <w15:presenceInfo w15:providerId="Windows Live" w15:userId="aa7d5daca03f05f8"/>
  </w15:person>
  <w15:person w15:author="Ganesh Krishnamurthy">
    <w15:presenceInfo w15:providerId="Windows Live" w15:userId="a50ad1aa3a0068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9E3"/>
    <w:rsid w:val="00000CFB"/>
    <w:rsid w:val="00001497"/>
    <w:rsid w:val="00013823"/>
    <w:rsid w:val="00037987"/>
    <w:rsid w:val="000754A7"/>
    <w:rsid w:val="00083F51"/>
    <w:rsid w:val="0008656E"/>
    <w:rsid w:val="000A4AEF"/>
    <w:rsid w:val="000B5C9A"/>
    <w:rsid w:val="000C69E3"/>
    <w:rsid w:val="000E5377"/>
    <w:rsid w:val="000E59E0"/>
    <w:rsid w:val="000F179A"/>
    <w:rsid w:val="00111615"/>
    <w:rsid w:val="00121AFE"/>
    <w:rsid w:val="001253DD"/>
    <w:rsid w:val="0012718C"/>
    <w:rsid w:val="00131891"/>
    <w:rsid w:val="0013584F"/>
    <w:rsid w:val="001367C7"/>
    <w:rsid w:val="0014404A"/>
    <w:rsid w:val="0016076C"/>
    <w:rsid w:val="00175AD7"/>
    <w:rsid w:val="001919DA"/>
    <w:rsid w:val="001A31DA"/>
    <w:rsid w:val="001B06D8"/>
    <w:rsid w:val="001B7F13"/>
    <w:rsid w:val="001C2B5E"/>
    <w:rsid w:val="001F2E95"/>
    <w:rsid w:val="001F6AD9"/>
    <w:rsid w:val="00203B30"/>
    <w:rsid w:val="002046F0"/>
    <w:rsid w:val="00210F1C"/>
    <w:rsid w:val="0022542A"/>
    <w:rsid w:val="00241961"/>
    <w:rsid w:val="00245AAA"/>
    <w:rsid w:val="00254A08"/>
    <w:rsid w:val="002628E6"/>
    <w:rsid w:val="00276160"/>
    <w:rsid w:val="0028636B"/>
    <w:rsid w:val="00291965"/>
    <w:rsid w:val="002A72AD"/>
    <w:rsid w:val="002B5D08"/>
    <w:rsid w:val="002C2CC5"/>
    <w:rsid w:val="002C32BB"/>
    <w:rsid w:val="002F20B8"/>
    <w:rsid w:val="002F33A8"/>
    <w:rsid w:val="002F3E87"/>
    <w:rsid w:val="00313F63"/>
    <w:rsid w:val="00327250"/>
    <w:rsid w:val="00327BE6"/>
    <w:rsid w:val="0033078F"/>
    <w:rsid w:val="00342AF6"/>
    <w:rsid w:val="00344F7A"/>
    <w:rsid w:val="00360095"/>
    <w:rsid w:val="0037233C"/>
    <w:rsid w:val="00382BAD"/>
    <w:rsid w:val="003A5CBB"/>
    <w:rsid w:val="003A735D"/>
    <w:rsid w:val="003C5D02"/>
    <w:rsid w:val="003D1FA2"/>
    <w:rsid w:val="003D23F7"/>
    <w:rsid w:val="003D35DE"/>
    <w:rsid w:val="003E1AEA"/>
    <w:rsid w:val="003E3F3F"/>
    <w:rsid w:val="003F036C"/>
    <w:rsid w:val="003F17D2"/>
    <w:rsid w:val="003F652C"/>
    <w:rsid w:val="00404205"/>
    <w:rsid w:val="004202D4"/>
    <w:rsid w:val="0042102A"/>
    <w:rsid w:val="004212EA"/>
    <w:rsid w:val="00440EC6"/>
    <w:rsid w:val="00442258"/>
    <w:rsid w:val="004451EE"/>
    <w:rsid w:val="004521EC"/>
    <w:rsid w:val="00452910"/>
    <w:rsid w:val="00452BC1"/>
    <w:rsid w:val="0045732A"/>
    <w:rsid w:val="00493120"/>
    <w:rsid w:val="004B19CE"/>
    <w:rsid w:val="004B2FAC"/>
    <w:rsid w:val="004B4D26"/>
    <w:rsid w:val="004B7E90"/>
    <w:rsid w:val="004D333E"/>
    <w:rsid w:val="004E2AB7"/>
    <w:rsid w:val="00511EE8"/>
    <w:rsid w:val="00525661"/>
    <w:rsid w:val="00532E22"/>
    <w:rsid w:val="00560F71"/>
    <w:rsid w:val="00582BC5"/>
    <w:rsid w:val="00590018"/>
    <w:rsid w:val="005A5ED6"/>
    <w:rsid w:val="005B1220"/>
    <w:rsid w:val="005B75A7"/>
    <w:rsid w:val="005D67E4"/>
    <w:rsid w:val="005F728A"/>
    <w:rsid w:val="00601895"/>
    <w:rsid w:val="0061405B"/>
    <w:rsid w:val="00620F72"/>
    <w:rsid w:val="006228C4"/>
    <w:rsid w:val="00622BFE"/>
    <w:rsid w:val="00635E18"/>
    <w:rsid w:val="00672384"/>
    <w:rsid w:val="00690F1B"/>
    <w:rsid w:val="0069275C"/>
    <w:rsid w:val="00696033"/>
    <w:rsid w:val="006965EB"/>
    <w:rsid w:val="006A318F"/>
    <w:rsid w:val="006A4A5B"/>
    <w:rsid w:val="006B7AEB"/>
    <w:rsid w:val="006C1284"/>
    <w:rsid w:val="00700F5C"/>
    <w:rsid w:val="00711BAA"/>
    <w:rsid w:val="00720069"/>
    <w:rsid w:val="007411BC"/>
    <w:rsid w:val="00757863"/>
    <w:rsid w:val="007611EF"/>
    <w:rsid w:val="0076319F"/>
    <w:rsid w:val="007705B5"/>
    <w:rsid w:val="007726E9"/>
    <w:rsid w:val="00773BD7"/>
    <w:rsid w:val="007766CB"/>
    <w:rsid w:val="00777768"/>
    <w:rsid w:val="00784A7D"/>
    <w:rsid w:val="00787289"/>
    <w:rsid w:val="00790BDC"/>
    <w:rsid w:val="007937A6"/>
    <w:rsid w:val="0079687B"/>
    <w:rsid w:val="007A0458"/>
    <w:rsid w:val="007A4E8C"/>
    <w:rsid w:val="007D19E8"/>
    <w:rsid w:val="007D1C8C"/>
    <w:rsid w:val="007E0CE3"/>
    <w:rsid w:val="007F0546"/>
    <w:rsid w:val="007F0AB3"/>
    <w:rsid w:val="00810007"/>
    <w:rsid w:val="00817021"/>
    <w:rsid w:val="00833F3E"/>
    <w:rsid w:val="008350B1"/>
    <w:rsid w:val="008455A8"/>
    <w:rsid w:val="008612E7"/>
    <w:rsid w:val="00881C38"/>
    <w:rsid w:val="00897732"/>
    <w:rsid w:val="008B09B7"/>
    <w:rsid w:val="008B286E"/>
    <w:rsid w:val="008D0202"/>
    <w:rsid w:val="008D4B4E"/>
    <w:rsid w:val="008D5EB4"/>
    <w:rsid w:val="008D7A2C"/>
    <w:rsid w:val="008E2415"/>
    <w:rsid w:val="008E3E11"/>
    <w:rsid w:val="0090213F"/>
    <w:rsid w:val="009101EB"/>
    <w:rsid w:val="00910259"/>
    <w:rsid w:val="009117FC"/>
    <w:rsid w:val="0092353F"/>
    <w:rsid w:val="00924913"/>
    <w:rsid w:val="00961940"/>
    <w:rsid w:val="00964B2D"/>
    <w:rsid w:val="00967C1C"/>
    <w:rsid w:val="00976C44"/>
    <w:rsid w:val="00986DC8"/>
    <w:rsid w:val="009A0F6D"/>
    <w:rsid w:val="009F1DDF"/>
    <w:rsid w:val="009F28AE"/>
    <w:rsid w:val="009F51D7"/>
    <w:rsid w:val="009F5BBE"/>
    <w:rsid w:val="00A0057D"/>
    <w:rsid w:val="00A007CC"/>
    <w:rsid w:val="00A053CF"/>
    <w:rsid w:val="00A15489"/>
    <w:rsid w:val="00A20A92"/>
    <w:rsid w:val="00A2649F"/>
    <w:rsid w:val="00A3136E"/>
    <w:rsid w:val="00A31EA0"/>
    <w:rsid w:val="00A45E1B"/>
    <w:rsid w:val="00A55471"/>
    <w:rsid w:val="00A5697E"/>
    <w:rsid w:val="00A65A82"/>
    <w:rsid w:val="00A70D7E"/>
    <w:rsid w:val="00A72DEA"/>
    <w:rsid w:val="00AB3A3C"/>
    <w:rsid w:val="00AB488C"/>
    <w:rsid w:val="00AC330C"/>
    <w:rsid w:val="00AC3F9A"/>
    <w:rsid w:val="00AC516C"/>
    <w:rsid w:val="00AD148B"/>
    <w:rsid w:val="00AD20F2"/>
    <w:rsid w:val="00AD6186"/>
    <w:rsid w:val="00AE1893"/>
    <w:rsid w:val="00AE7576"/>
    <w:rsid w:val="00AF70D6"/>
    <w:rsid w:val="00B054B6"/>
    <w:rsid w:val="00B05807"/>
    <w:rsid w:val="00B05AFD"/>
    <w:rsid w:val="00B31752"/>
    <w:rsid w:val="00B422BF"/>
    <w:rsid w:val="00B42A98"/>
    <w:rsid w:val="00B42BA8"/>
    <w:rsid w:val="00B716E6"/>
    <w:rsid w:val="00B7776C"/>
    <w:rsid w:val="00B85AFB"/>
    <w:rsid w:val="00BA71D8"/>
    <w:rsid w:val="00BB03FF"/>
    <w:rsid w:val="00BE7AB7"/>
    <w:rsid w:val="00C11342"/>
    <w:rsid w:val="00C142F1"/>
    <w:rsid w:val="00C3055E"/>
    <w:rsid w:val="00C345A6"/>
    <w:rsid w:val="00C435CF"/>
    <w:rsid w:val="00C578BE"/>
    <w:rsid w:val="00C6735A"/>
    <w:rsid w:val="00C7118D"/>
    <w:rsid w:val="00C818D3"/>
    <w:rsid w:val="00CA00B7"/>
    <w:rsid w:val="00CA3249"/>
    <w:rsid w:val="00CB1B8F"/>
    <w:rsid w:val="00CB1D8E"/>
    <w:rsid w:val="00CB4ADC"/>
    <w:rsid w:val="00CC0798"/>
    <w:rsid w:val="00CC09EA"/>
    <w:rsid w:val="00CD3F73"/>
    <w:rsid w:val="00CD4375"/>
    <w:rsid w:val="00CE1F3B"/>
    <w:rsid w:val="00CE3AF5"/>
    <w:rsid w:val="00CF115D"/>
    <w:rsid w:val="00D002F7"/>
    <w:rsid w:val="00D0161A"/>
    <w:rsid w:val="00D02F99"/>
    <w:rsid w:val="00D20CEE"/>
    <w:rsid w:val="00D24D37"/>
    <w:rsid w:val="00D4248A"/>
    <w:rsid w:val="00D4277B"/>
    <w:rsid w:val="00D4533B"/>
    <w:rsid w:val="00D46C00"/>
    <w:rsid w:val="00D7542D"/>
    <w:rsid w:val="00D850A5"/>
    <w:rsid w:val="00D85A5E"/>
    <w:rsid w:val="00DA00F8"/>
    <w:rsid w:val="00DA0EB6"/>
    <w:rsid w:val="00DC430D"/>
    <w:rsid w:val="00DC531F"/>
    <w:rsid w:val="00DD1695"/>
    <w:rsid w:val="00DD30DA"/>
    <w:rsid w:val="00DD5D97"/>
    <w:rsid w:val="00DF4387"/>
    <w:rsid w:val="00DF7D42"/>
    <w:rsid w:val="00E0527F"/>
    <w:rsid w:val="00E156C3"/>
    <w:rsid w:val="00E2143F"/>
    <w:rsid w:val="00E4397E"/>
    <w:rsid w:val="00E6227B"/>
    <w:rsid w:val="00E622F5"/>
    <w:rsid w:val="00E63513"/>
    <w:rsid w:val="00E656B2"/>
    <w:rsid w:val="00E725E9"/>
    <w:rsid w:val="00E73115"/>
    <w:rsid w:val="00E82F01"/>
    <w:rsid w:val="00E9544A"/>
    <w:rsid w:val="00E976A8"/>
    <w:rsid w:val="00EA0ADC"/>
    <w:rsid w:val="00EA4BAA"/>
    <w:rsid w:val="00EA564F"/>
    <w:rsid w:val="00EA6854"/>
    <w:rsid w:val="00EC522F"/>
    <w:rsid w:val="00EC6C45"/>
    <w:rsid w:val="00ED563D"/>
    <w:rsid w:val="00ED6956"/>
    <w:rsid w:val="00ED6FB2"/>
    <w:rsid w:val="00EE0A17"/>
    <w:rsid w:val="00EE5DA6"/>
    <w:rsid w:val="00EF224C"/>
    <w:rsid w:val="00EF3BD3"/>
    <w:rsid w:val="00EF7327"/>
    <w:rsid w:val="00F0553F"/>
    <w:rsid w:val="00F13379"/>
    <w:rsid w:val="00F13739"/>
    <w:rsid w:val="00F1467F"/>
    <w:rsid w:val="00F14E10"/>
    <w:rsid w:val="00F2463D"/>
    <w:rsid w:val="00F55923"/>
    <w:rsid w:val="00F736DB"/>
    <w:rsid w:val="00F93F05"/>
    <w:rsid w:val="00F97748"/>
    <w:rsid w:val="00FA538B"/>
    <w:rsid w:val="00FC2B60"/>
    <w:rsid w:val="00FE1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98228"/>
  <w15:chartTrackingRefBased/>
  <w15:docId w15:val="{D2D65543-AD6F-4F64-8A09-8AB5F32F8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69E3"/>
    <w:rPr>
      <w:color w:val="0563C1" w:themeColor="hyperlink"/>
      <w:u w:val="single"/>
    </w:rPr>
  </w:style>
  <w:style w:type="paragraph" w:customStyle="1" w:styleId="paragraph">
    <w:name w:val="paragraph"/>
    <w:basedOn w:val="Normal"/>
    <w:rsid w:val="00B422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422BF"/>
  </w:style>
  <w:style w:type="character" w:customStyle="1" w:styleId="eop">
    <w:name w:val="eop"/>
    <w:basedOn w:val="DefaultParagraphFont"/>
    <w:rsid w:val="00B422BF"/>
  </w:style>
  <w:style w:type="paragraph" w:styleId="ListParagraph">
    <w:name w:val="List Paragraph"/>
    <w:basedOn w:val="Normal"/>
    <w:uiPriority w:val="34"/>
    <w:qFormat/>
    <w:rsid w:val="001A31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Krishnamurthy</dc:creator>
  <cp:keywords/>
  <dc:description/>
  <cp:lastModifiedBy>ramya varakantham</cp:lastModifiedBy>
  <cp:revision>17</cp:revision>
  <dcterms:created xsi:type="dcterms:W3CDTF">2017-01-09T19:07:00Z</dcterms:created>
  <dcterms:modified xsi:type="dcterms:W3CDTF">2017-01-10T18:19:00Z</dcterms:modified>
</cp:coreProperties>
</file>